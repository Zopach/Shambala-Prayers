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D06CB" w14:textId="510CE3A3" w:rsidR="00666944" w:rsidDel="001E3DA7" w:rsidRDefault="00666944" w:rsidP="001B6709">
      <w:pPr>
        <w:spacing w:after="0"/>
        <w:rPr>
          <w:del w:id="0" w:author="Otgontugs Samdan" w:date="2021-07-14T09:51:00Z"/>
        </w:rPr>
      </w:pPr>
      <w:del w:id="1" w:author="Otgontugs Samdan" w:date="2021-07-14T09:51:00Z">
        <w:r w:rsidDel="001E3DA7">
          <w:delText>Aspiration for the Sublime Realm of Shambala</w:delText>
        </w:r>
      </w:del>
    </w:p>
    <w:p w14:paraId="561B6375" w14:textId="775454ED" w:rsidR="00666944" w:rsidDel="001E3DA7" w:rsidRDefault="001B6709">
      <w:pPr>
        <w:rPr>
          <w:del w:id="2" w:author="Otgontugs Samdan" w:date="2021-07-14T09:51:00Z"/>
        </w:rPr>
      </w:pPr>
      <w:del w:id="3" w:author="Otgontugs Samdan" w:date="2021-07-14T09:51:00Z">
        <w:r w:rsidDel="001E3DA7">
          <w:delText>t</w:delText>
        </w:r>
        <w:r w:rsidR="00666944" w:rsidDel="001E3DA7">
          <w:delText>hat brings Joyful Self-Liberation</w:delText>
        </w:r>
      </w:del>
    </w:p>
    <w:p w14:paraId="430F4F67" w14:textId="4EC6A0EE" w:rsidR="00666944" w:rsidRPr="00666944" w:rsidDel="001E3DA7" w:rsidRDefault="00666944">
      <w:pPr>
        <w:rPr>
          <w:del w:id="4" w:author="Otgontugs Samdan" w:date="2021-07-14T09:51:00Z"/>
          <w:i/>
          <w:iCs/>
          <w:sz w:val="18"/>
          <w:szCs w:val="18"/>
        </w:rPr>
      </w:pPr>
      <w:del w:id="5" w:author="Otgontugs Samdan" w:date="2021-07-14T09:51:00Z">
        <w:r w:rsidRPr="00666944" w:rsidDel="001E3DA7">
          <w:rPr>
            <w:i/>
            <w:iCs/>
            <w:sz w:val="18"/>
            <w:szCs w:val="18"/>
          </w:rPr>
          <w:delText>By Shar Khentrul Jamphel Lodro</w:delText>
        </w:r>
      </w:del>
    </w:p>
    <w:p w14:paraId="1F9DF6F7" w14:textId="1114599E" w:rsidR="003A10BD" w:rsidRPr="00666944" w:rsidDel="00C5746D" w:rsidRDefault="00666944" w:rsidP="001B6709">
      <w:pPr>
        <w:spacing w:after="0"/>
        <w:rPr>
          <w:del w:id="6" w:author="Erdene Baatar Erdene-Ochir" w:date="2020-02-06T22:03:00Z"/>
          <w:b/>
          <w:bCs/>
          <w:sz w:val="32"/>
          <w:szCs w:val="32"/>
          <w:lang w:val="mn-MN"/>
        </w:rPr>
      </w:pPr>
      <w:del w:id="7" w:author="Erdene Baatar Erdene-Ochir" w:date="2020-02-06T22:03:00Z">
        <w:r w:rsidRPr="00666944" w:rsidDel="00C5746D">
          <w:rPr>
            <w:b/>
            <w:bCs/>
            <w:sz w:val="32"/>
            <w:szCs w:val="32"/>
            <w:lang w:val="mn-MN"/>
          </w:rPr>
          <w:delText>Нэгэн Биений Чөлөө Баясалд Хүрэх</w:delText>
        </w:r>
      </w:del>
    </w:p>
    <w:p w14:paraId="2556646B" w14:textId="36E34580" w:rsidR="00666944" w:rsidRPr="00C5746D" w:rsidRDefault="00666944">
      <w:pPr>
        <w:rPr>
          <w:b/>
          <w:bCs/>
          <w:sz w:val="32"/>
          <w:szCs w:val="32"/>
          <w:rPrChange w:id="8" w:author="Erdene Baatar Erdene-Ochir" w:date="2020-02-06T22:03:00Z">
            <w:rPr>
              <w:b/>
              <w:bCs/>
              <w:sz w:val="32"/>
              <w:szCs w:val="32"/>
              <w:lang w:val="mn-MN"/>
            </w:rPr>
          </w:rPrChange>
        </w:rPr>
      </w:pPr>
      <w:r w:rsidRPr="00666944">
        <w:rPr>
          <w:b/>
          <w:bCs/>
          <w:sz w:val="32"/>
          <w:szCs w:val="32"/>
          <w:lang w:val="mn-MN"/>
        </w:rPr>
        <w:t>Шамбалын Дээд Орны Ерөөл</w:t>
      </w:r>
      <w:ins w:id="9" w:author="Erdene Baatar Erdene-Ochir" w:date="2020-02-06T22:03:00Z">
        <w:r w:rsidR="00C5746D">
          <w:rPr>
            <w:b/>
            <w:bCs/>
            <w:sz w:val="32"/>
            <w:szCs w:val="32"/>
          </w:rPr>
          <w:t>:</w:t>
        </w:r>
      </w:ins>
      <w:ins w:id="10" w:author="Erdene Baatar Erdene-Ochir" w:date="2020-02-06T22:04:00Z">
        <w:r w:rsidR="00C5746D">
          <w:rPr>
            <w:b/>
            <w:bCs/>
            <w:sz w:val="32"/>
            <w:szCs w:val="32"/>
          </w:rPr>
          <w:t xml:space="preserve"> </w:t>
        </w:r>
        <w:proofErr w:type="spellStart"/>
        <w:r w:rsidR="00C5746D">
          <w:rPr>
            <w:b/>
            <w:bCs/>
            <w:sz w:val="32"/>
            <w:szCs w:val="32"/>
          </w:rPr>
          <w:t>Өөрийгөө</w:t>
        </w:r>
        <w:proofErr w:type="spellEnd"/>
        <w:r w:rsidR="00C5746D">
          <w:rPr>
            <w:b/>
            <w:bCs/>
            <w:sz w:val="32"/>
            <w:szCs w:val="32"/>
          </w:rPr>
          <w:t xml:space="preserve"> </w:t>
        </w:r>
        <w:proofErr w:type="spellStart"/>
        <w:r w:rsidR="00C5746D">
          <w:rPr>
            <w:b/>
            <w:bCs/>
            <w:sz w:val="32"/>
            <w:szCs w:val="32"/>
          </w:rPr>
          <w:t>Чөлөөлөх</w:t>
        </w:r>
        <w:proofErr w:type="spellEnd"/>
        <w:r w:rsidR="00C5746D">
          <w:rPr>
            <w:b/>
            <w:bCs/>
            <w:sz w:val="32"/>
            <w:szCs w:val="32"/>
          </w:rPr>
          <w:t xml:space="preserve"> </w:t>
        </w:r>
      </w:ins>
      <w:proofErr w:type="spellStart"/>
      <w:ins w:id="11" w:author="Erdene Baatar Erdene-Ochir" w:date="2020-02-06T22:06:00Z">
        <w:r w:rsidR="00C5746D">
          <w:rPr>
            <w:b/>
            <w:bCs/>
            <w:sz w:val="32"/>
            <w:szCs w:val="32"/>
          </w:rPr>
          <w:t>Баясгалант</w:t>
        </w:r>
      </w:ins>
      <w:proofErr w:type="spellEnd"/>
      <w:ins w:id="12" w:author="Erdene Baatar Erdene-Ochir" w:date="2020-02-06T22:05:00Z">
        <w:r w:rsidR="00C5746D">
          <w:rPr>
            <w:b/>
            <w:bCs/>
            <w:sz w:val="32"/>
            <w:szCs w:val="32"/>
          </w:rPr>
          <w:t xml:space="preserve"> </w:t>
        </w:r>
        <w:proofErr w:type="spellStart"/>
        <w:r w:rsidR="00C5746D">
          <w:rPr>
            <w:b/>
            <w:bCs/>
            <w:sz w:val="32"/>
            <w:szCs w:val="32"/>
          </w:rPr>
          <w:t>Хүсл</w:t>
        </w:r>
      </w:ins>
      <w:ins w:id="13" w:author="Erdene Baatar Erdene-Ochir" w:date="2020-02-06T22:06:00Z">
        <w:r w:rsidR="00C5746D">
          <w:rPr>
            <w:b/>
            <w:bCs/>
            <w:sz w:val="32"/>
            <w:szCs w:val="32"/>
          </w:rPr>
          <w:t>ийг</w:t>
        </w:r>
        <w:proofErr w:type="spellEnd"/>
        <w:r w:rsidR="00C5746D">
          <w:rPr>
            <w:b/>
            <w:bCs/>
            <w:sz w:val="32"/>
            <w:szCs w:val="32"/>
          </w:rPr>
          <w:t xml:space="preserve"> </w:t>
        </w:r>
      </w:ins>
      <w:proofErr w:type="spellStart"/>
      <w:ins w:id="14" w:author="Erdene Baatar Erdene-Ochir" w:date="2020-02-06T22:07:00Z">
        <w:r w:rsidR="00C5746D">
          <w:rPr>
            <w:b/>
            <w:bCs/>
            <w:sz w:val="32"/>
            <w:szCs w:val="32"/>
          </w:rPr>
          <w:t>Хангагч</w:t>
        </w:r>
      </w:ins>
      <w:proofErr w:type="spellEnd"/>
    </w:p>
    <w:p w14:paraId="3989354F" w14:textId="49D68719" w:rsidR="00666944" w:rsidRPr="00666944" w:rsidRDefault="00666944">
      <w:pPr>
        <w:rPr>
          <w:i/>
          <w:iCs/>
          <w:sz w:val="18"/>
          <w:szCs w:val="18"/>
          <w:lang w:val="mn-MN"/>
        </w:rPr>
      </w:pPr>
      <w:r w:rsidRPr="00666944">
        <w:rPr>
          <w:i/>
          <w:iCs/>
          <w:sz w:val="18"/>
          <w:szCs w:val="18"/>
          <w:lang w:val="mn-MN"/>
        </w:rPr>
        <w:t xml:space="preserve">Шар Ханбрүл Жамбал </w:t>
      </w:r>
      <w:del w:id="15" w:author="Erdene Baatar Erdene-Ochir" w:date="2020-02-06T22:07:00Z">
        <w:r w:rsidRPr="00666944" w:rsidDel="00C5746D">
          <w:rPr>
            <w:i/>
            <w:iCs/>
            <w:sz w:val="18"/>
            <w:szCs w:val="18"/>
            <w:lang w:val="mn-MN"/>
          </w:rPr>
          <w:delText>Лодро</w:delText>
        </w:r>
      </w:del>
      <w:ins w:id="16" w:author="Erdene Baatar Erdene-Ochir" w:date="2020-02-06T22:07:00Z">
        <w:r w:rsidR="00C5746D" w:rsidRPr="00666944">
          <w:rPr>
            <w:i/>
            <w:iCs/>
            <w:sz w:val="18"/>
            <w:szCs w:val="18"/>
            <w:lang w:val="mn-MN"/>
          </w:rPr>
          <w:t>Лод</w:t>
        </w:r>
        <w:r w:rsidR="00C5746D">
          <w:rPr>
            <w:i/>
            <w:iCs/>
            <w:sz w:val="18"/>
            <w:szCs w:val="18"/>
            <w:lang w:val="mn-MN"/>
          </w:rPr>
          <w:t>ой</w:t>
        </w:r>
      </w:ins>
    </w:p>
    <w:p w14:paraId="319DCBBA" w14:textId="0BDD013C" w:rsidR="00F81B34" w:rsidRPr="00F81B34" w:rsidDel="001E3DA7" w:rsidRDefault="00F81B34">
      <w:pPr>
        <w:rPr>
          <w:del w:id="17" w:author="Otgontugs Samdan" w:date="2021-07-14T09:51:00Z"/>
          <w:lang w:val="mn-MN"/>
        </w:rPr>
      </w:pPr>
      <w:del w:id="18" w:author="Otgontugs Samdan" w:date="2021-07-14T09:51:00Z">
        <w:r w:rsidDel="001E3DA7">
          <w:delText xml:space="preserve">OM SVASTI </w:delText>
        </w:r>
      </w:del>
    </w:p>
    <w:p w14:paraId="696DD837" w14:textId="187B80D3" w:rsidR="00666944" w:rsidRPr="00D4446D" w:rsidRDefault="00666944">
      <w:pPr>
        <w:rPr>
          <w:b/>
          <w:bCs/>
          <w:lang w:val="mn-MN"/>
        </w:rPr>
      </w:pPr>
      <w:r w:rsidRPr="000E652D">
        <w:rPr>
          <w:b/>
          <w:bCs/>
          <w:lang w:val="mn-MN"/>
        </w:rPr>
        <w:t>УМ СВАСТИ</w:t>
      </w:r>
      <w:r w:rsidR="00D4446D">
        <w:rPr>
          <w:b/>
          <w:bCs/>
        </w:rPr>
        <w:t xml:space="preserve">  </w:t>
      </w:r>
    </w:p>
    <w:p w14:paraId="171085D7" w14:textId="66F0FD87" w:rsidR="000E652D" w:rsidRPr="000E652D" w:rsidDel="001E3DA7" w:rsidRDefault="000E652D" w:rsidP="002967C0">
      <w:pPr>
        <w:spacing w:after="0"/>
        <w:rPr>
          <w:del w:id="19" w:author="Otgontugs Samdan" w:date="2021-07-14T09:51:00Z"/>
          <w:sz w:val="18"/>
          <w:szCs w:val="18"/>
        </w:rPr>
        <w:pPrChange w:id="20" w:author="Otgontugs Samdan" w:date="2021-07-14T10:12:00Z">
          <w:pPr/>
        </w:pPrChange>
      </w:pPr>
      <w:del w:id="21" w:author="Otgontugs Samdan" w:date="2021-07-14T09:51:00Z">
        <w:r w:rsidRPr="000E652D" w:rsidDel="001E3DA7">
          <w:rPr>
            <w:sz w:val="18"/>
            <w:szCs w:val="18"/>
          </w:rPr>
          <w:delText>Self-arising great bliss, primordial awareness – the true ultimate form, the inherent pure experience, possessing great manifestations, For the welfare of all pure and impure beings, I pay homage to the Bodhisattva Kalki Kings.</w:delText>
        </w:r>
      </w:del>
    </w:p>
    <w:p w14:paraId="26F82B8B" w14:textId="77777777" w:rsidR="00C5746D" w:rsidRDefault="00666944" w:rsidP="002967C0">
      <w:pPr>
        <w:spacing w:after="0"/>
        <w:rPr>
          <w:ins w:id="22" w:author="Erdene Baatar Erdene-Ochir" w:date="2020-02-06T22:09:00Z"/>
          <w:b/>
          <w:bCs/>
          <w:sz w:val="20"/>
          <w:szCs w:val="20"/>
          <w:lang w:val="mn-MN"/>
        </w:rPr>
        <w:pPrChange w:id="23" w:author="Otgontugs Samdan" w:date="2021-07-14T10:12:00Z">
          <w:pPr/>
        </w:pPrChange>
      </w:pPr>
      <w:del w:id="24" w:author="Erdene Baatar Erdene-Ochir" w:date="2020-02-06T22:07:00Z">
        <w:r w:rsidRPr="000E652D" w:rsidDel="00C5746D">
          <w:rPr>
            <w:b/>
            <w:bCs/>
            <w:sz w:val="20"/>
            <w:szCs w:val="20"/>
            <w:lang w:val="mn-MN"/>
          </w:rPr>
          <w:delText xml:space="preserve">Зөнгөөрөө </w:delText>
        </w:r>
      </w:del>
      <w:ins w:id="25" w:author="Erdene Baatar Erdene-Ochir" w:date="2020-02-06T22:07:00Z">
        <w:r w:rsidR="00C5746D">
          <w:rPr>
            <w:b/>
            <w:bCs/>
            <w:sz w:val="20"/>
            <w:szCs w:val="20"/>
            <w:lang w:val="mn-MN"/>
          </w:rPr>
          <w:t>Ө</w:t>
        </w:r>
        <w:r w:rsidR="00C5746D" w:rsidRPr="000E652D">
          <w:rPr>
            <w:b/>
            <w:bCs/>
            <w:sz w:val="20"/>
            <w:szCs w:val="20"/>
            <w:lang w:val="mn-MN"/>
          </w:rPr>
          <w:t>өрөө</w:t>
        </w:r>
        <w:r w:rsidR="00C5746D">
          <w:rPr>
            <w:b/>
            <w:bCs/>
            <w:sz w:val="20"/>
            <w:szCs w:val="20"/>
            <w:lang w:val="mn-MN"/>
          </w:rPr>
          <w:t>н</w:t>
        </w:r>
        <w:r w:rsidR="00C5746D" w:rsidRPr="000E652D">
          <w:rPr>
            <w:b/>
            <w:bCs/>
            <w:sz w:val="20"/>
            <w:szCs w:val="20"/>
            <w:lang w:val="mn-MN"/>
          </w:rPr>
          <w:t xml:space="preserve"> </w:t>
        </w:r>
      </w:ins>
      <w:del w:id="26" w:author="Erdene Baatar Erdene-Ochir" w:date="2020-02-06T22:07:00Z">
        <w:r w:rsidRPr="000E652D" w:rsidDel="00C5746D">
          <w:rPr>
            <w:b/>
            <w:bCs/>
            <w:sz w:val="20"/>
            <w:szCs w:val="20"/>
            <w:lang w:val="mn-MN"/>
          </w:rPr>
          <w:delText xml:space="preserve">ургах </w:delText>
        </w:r>
      </w:del>
      <w:ins w:id="27" w:author="Erdene Baatar Erdene-Ochir" w:date="2020-02-06T22:08:00Z">
        <w:r w:rsidR="00C5746D">
          <w:rPr>
            <w:b/>
            <w:bCs/>
            <w:sz w:val="20"/>
            <w:szCs w:val="20"/>
            <w:lang w:val="mn-MN"/>
          </w:rPr>
          <w:t>ургасан</w:t>
        </w:r>
      </w:ins>
      <w:ins w:id="28" w:author="Erdene Baatar Erdene-Ochir" w:date="2020-02-06T22:07:00Z">
        <w:r w:rsidR="00C5746D" w:rsidRPr="000E652D">
          <w:rPr>
            <w:b/>
            <w:bCs/>
            <w:sz w:val="20"/>
            <w:szCs w:val="20"/>
            <w:lang w:val="mn-MN"/>
          </w:rPr>
          <w:t xml:space="preserve"> </w:t>
        </w:r>
      </w:ins>
      <w:del w:id="29" w:author="Erdene Baatar Erdene-Ochir" w:date="2020-02-06T22:08:00Z">
        <w:r w:rsidRPr="000E652D" w:rsidDel="00C5746D">
          <w:rPr>
            <w:b/>
            <w:bCs/>
            <w:sz w:val="20"/>
            <w:szCs w:val="20"/>
            <w:lang w:val="mn-MN"/>
          </w:rPr>
          <w:delText>аугаа таашаал</w:delText>
        </w:r>
      </w:del>
      <w:ins w:id="30" w:author="Erdene Baatar Erdene-Ochir" w:date="2020-02-06T22:08:00Z">
        <w:r w:rsidR="00C5746D">
          <w:rPr>
            <w:b/>
            <w:bCs/>
            <w:sz w:val="20"/>
            <w:szCs w:val="20"/>
            <w:lang w:val="mn-MN"/>
          </w:rPr>
          <w:t>их амгалан</w:t>
        </w:r>
      </w:ins>
      <w:r w:rsidRPr="000E652D">
        <w:rPr>
          <w:b/>
          <w:bCs/>
          <w:sz w:val="20"/>
          <w:szCs w:val="20"/>
          <w:lang w:val="mn-MN"/>
        </w:rPr>
        <w:t xml:space="preserve">, </w:t>
      </w:r>
      <w:ins w:id="31" w:author="Erdene Baatar Erdene-Ochir" w:date="2020-02-06T22:08:00Z">
        <w:r w:rsidR="00C5746D">
          <w:rPr>
            <w:b/>
            <w:bCs/>
            <w:sz w:val="20"/>
            <w:szCs w:val="20"/>
            <w:lang w:val="mn-MN"/>
          </w:rPr>
          <w:t xml:space="preserve">бэлгэ билгийн </w:t>
        </w:r>
      </w:ins>
      <w:del w:id="32" w:author="Erdene Baatar Erdene-Ochir" w:date="2020-02-06T22:09:00Z">
        <w:r w:rsidRPr="000E652D" w:rsidDel="00C5746D">
          <w:rPr>
            <w:b/>
            <w:bCs/>
            <w:sz w:val="20"/>
            <w:szCs w:val="20"/>
            <w:lang w:val="mn-MN"/>
          </w:rPr>
          <w:delText>язгуур ухамсарлахуй</w:delText>
        </w:r>
        <w:r w:rsidR="000E652D" w:rsidDel="00C5746D">
          <w:rPr>
            <w:b/>
            <w:bCs/>
            <w:sz w:val="20"/>
            <w:szCs w:val="20"/>
            <w:lang w:val="mn-MN"/>
          </w:rPr>
          <w:delText>н</w:delText>
        </w:r>
        <w:r w:rsidRPr="000E652D" w:rsidDel="00C5746D">
          <w:rPr>
            <w:b/>
            <w:bCs/>
            <w:sz w:val="20"/>
            <w:szCs w:val="20"/>
            <w:lang w:val="mn-MN"/>
          </w:rPr>
          <w:delText xml:space="preserve"> </w:delText>
        </w:r>
      </w:del>
      <w:r w:rsidR="001B6709" w:rsidRPr="000E652D">
        <w:rPr>
          <w:b/>
          <w:bCs/>
          <w:sz w:val="20"/>
          <w:szCs w:val="20"/>
          <w:lang w:val="mn-MN"/>
        </w:rPr>
        <w:t xml:space="preserve">туйлын хэлбэр, </w:t>
      </w:r>
    </w:p>
    <w:p w14:paraId="280A241D" w14:textId="77777777" w:rsidR="00C5746D" w:rsidRDefault="00C5746D" w:rsidP="002967C0">
      <w:pPr>
        <w:spacing w:after="0"/>
        <w:rPr>
          <w:ins w:id="33" w:author="Erdene Baatar Erdene-Ochir" w:date="2020-02-06T22:11:00Z"/>
          <w:b/>
          <w:bCs/>
          <w:sz w:val="20"/>
          <w:szCs w:val="20"/>
          <w:lang w:val="mn-MN"/>
        </w:rPr>
        <w:pPrChange w:id="34" w:author="Otgontugs Samdan" w:date="2021-07-14T10:12:00Z">
          <w:pPr/>
        </w:pPrChange>
      </w:pPr>
      <w:ins w:id="35" w:author="Erdene Baatar Erdene-Ochir" w:date="2020-02-06T22:09:00Z">
        <w:r>
          <w:rPr>
            <w:b/>
            <w:bCs/>
            <w:sz w:val="20"/>
            <w:szCs w:val="20"/>
            <w:lang w:val="mn-MN"/>
          </w:rPr>
          <w:t xml:space="preserve">Мөн чанараараа тунгалаг ариун </w:t>
        </w:r>
      </w:ins>
      <w:ins w:id="36" w:author="Erdene Baatar Erdene-Ochir" w:date="2020-02-06T22:10:00Z">
        <w:r>
          <w:rPr>
            <w:b/>
            <w:bCs/>
            <w:sz w:val="20"/>
            <w:szCs w:val="20"/>
            <w:lang w:val="mn-MN"/>
          </w:rPr>
          <w:t>илбийн хувилгаан</w:t>
        </w:r>
      </w:ins>
    </w:p>
    <w:p w14:paraId="6AEBD4D5" w14:textId="77777777" w:rsidR="00C5746D" w:rsidRDefault="00C5746D" w:rsidP="002967C0">
      <w:pPr>
        <w:spacing w:after="0"/>
        <w:rPr>
          <w:ins w:id="37" w:author="Erdene Baatar Erdene-Ochir" w:date="2020-02-06T22:12:00Z"/>
          <w:b/>
          <w:bCs/>
          <w:sz w:val="20"/>
          <w:szCs w:val="20"/>
          <w:lang w:val="mn-MN"/>
        </w:rPr>
        <w:pPrChange w:id="38" w:author="Otgontugs Samdan" w:date="2021-07-14T10:12:00Z">
          <w:pPr/>
        </w:pPrChange>
      </w:pPr>
      <w:ins w:id="39" w:author="Erdene Baatar Erdene-Ochir" w:date="2020-02-06T22:11:00Z">
        <w:r>
          <w:rPr>
            <w:b/>
            <w:bCs/>
            <w:sz w:val="20"/>
            <w:szCs w:val="20"/>
            <w:lang w:val="mn-MN"/>
          </w:rPr>
          <w:t>А</w:t>
        </w:r>
      </w:ins>
      <w:del w:id="40" w:author="Erdene Baatar Erdene-Ochir" w:date="2020-02-06T22:09:00Z">
        <w:r w:rsidR="001B6709" w:rsidRPr="000E652D" w:rsidDel="00C5746D">
          <w:rPr>
            <w:b/>
            <w:bCs/>
            <w:sz w:val="20"/>
            <w:szCs w:val="20"/>
            <w:lang w:val="mn-MN"/>
          </w:rPr>
          <w:delText xml:space="preserve">өөрөөсөө </w:delText>
        </w:r>
      </w:del>
      <w:del w:id="41" w:author="Erdene Baatar Erdene-Ochir" w:date="2020-02-06T22:11:00Z">
        <w:r w:rsidR="001B6709" w:rsidRPr="000E652D" w:rsidDel="00C5746D">
          <w:rPr>
            <w:b/>
            <w:bCs/>
            <w:sz w:val="20"/>
            <w:szCs w:val="20"/>
            <w:lang w:val="mn-MN"/>
          </w:rPr>
          <w:delText xml:space="preserve">бүтсэн ариун </w:delText>
        </w:r>
        <w:r w:rsidR="000E652D" w:rsidDel="00C5746D">
          <w:rPr>
            <w:b/>
            <w:bCs/>
            <w:sz w:val="20"/>
            <w:szCs w:val="20"/>
            <w:lang w:val="mn-MN"/>
          </w:rPr>
          <w:delText>мэдрэмж</w:delText>
        </w:r>
        <w:r w:rsidR="001B6709" w:rsidRPr="000E652D" w:rsidDel="00C5746D">
          <w:rPr>
            <w:b/>
            <w:bCs/>
            <w:sz w:val="20"/>
            <w:szCs w:val="20"/>
            <w:lang w:val="mn-MN"/>
          </w:rPr>
          <w:delText xml:space="preserve">, аугаа </w:delText>
        </w:r>
        <w:r w:rsidR="000E652D" w:rsidDel="00C5746D">
          <w:rPr>
            <w:b/>
            <w:bCs/>
            <w:sz w:val="20"/>
            <w:szCs w:val="20"/>
            <w:lang w:val="mn-MN"/>
          </w:rPr>
          <w:delText>бүхний</w:delText>
        </w:r>
        <w:r w:rsidR="001B6709" w:rsidRPr="000E652D" w:rsidDel="00C5746D">
          <w:rPr>
            <w:b/>
            <w:bCs/>
            <w:sz w:val="20"/>
            <w:szCs w:val="20"/>
            <w:lang w:val="mn-MN"/>
          </w:rPr>
          <w:delText xml:space="preserve"> эзэн</w:delText>
        </w:r>
        <w:r w:rsidR="00532093" w:rsidDel="00C5746D">
          <w:rPr>
            <w:b/>
            <w:bCs/>
            <w:sz w:val="20"/>
            <w:szCs w:val="20"/>
            <w:lang w:val="mn-MN"/>
          </w:rPr>
          <w:delText>,</w:delText>
        </w:r>
        <w:r w:rsidR="001B6709" w:rsidRPr="000E652D" w:rsidDel="00C5746D">
          <w:rPr>
            <w:b/>
            <w:bCs/>
            <w:sz w:val="20"/>
            <w:szCs w:val="20"/>
            <w:lang w:val="mn-MN"/>
          </w:rPr>
          <w:delText xml:space="preserve"> а</w:delText>
        </w:r>
      </w:del>
      <w:r w:rsidR="001B6709" w:rsidRPr="000E652D">
        <w:rPr>
          <w:b/>
          <w:bCs/>
          <w:sz w:val="20"/>
          <w:szCs w:val="20"/>
          <w:lang w:val="mn-MN"/>
        </w:rPr>
        <w:t>риу</w:t>
      </w:r>
      <w:ins w:id="42" w:author="Erdene Baatar Erdene-Ochir" w:date="2020-02-06T22:12:00Z">
        <w:r>
          <w:rPr>
            <w:b/>
            <w:bCs/>
            <w:sz w:val="20"/>
            <w:szCs w:val="20"/>
            <w:lang w:val="mn-MN"/>
          </w:rPr>
          <w:t>сса</w:t>
        </w:r>
      </w:ins>
      <w:r w:rsidR="001B6709" w:rsidRPr="000E652D">
        <w:rPr>
          <w:b/>
          <w:bCs/>
          <w:sz w:val="20"/>
          <w:szCs w:val="20"/>
          <w:lang w:val="mn-MN"/>
        </w:rPr>
        <w:t xml:space="preserve">н хийгээд </w:t>
      </w:r>
      <w:ins w:id="43" w:author="Erdene Baatar Erdene-Ochir" w:date="2020-02-06T22:12:00Z">
        <w:r>
          <w:rPr>
            <w:b/>
            <w:bCs/>
            <w:sz w:val="20"/>
            <w:szCs w:val="20"/>
            <w:lang w:val="mn-MN"/>
          </w:rPr>
          <w:t xml:space="preserve">эс </w:t>
        </w:r>
      </w:ins>
      <w:del w:id="44" w:author="Erdene Baatar Erdene-Ochir" w:date="2020-02-06T22:12:00Z">
        <w:r w:rsidR="001B6709" w:rsidRPr="000E652D" w:rsidDel="00C5746D">
          <w:rPr>
            <w:b/>
            <w:bCs/>
            <w:sz w:val="20"/>
            <w:szCs w:val="20"/>
            <w:lang w:val="mn-MN"/>
          </w:rPr>
          <w:delText>ариун</w:delText>
        </w:r>
      </w:del>
      <w:ins w:id="45" w:author="Erdene Baatar Erdene-Ochir" w:date="2020-02-06T22:12:00Z">
        <w:r w:rsidRPr="000E652D">
          <w:rPr>
            <w:b/>
            <w:bCs/>
            <w:sz w:val="20"/>
            <w:szCs w:val="20"/>
            <w:lang w:val="mn-MN"/>
          </w:rPr>
          <w:t>ариу</w:t>
        </w:r>
        <w:r>
          <w:rPr>
            <w:b/>
            <w:bCs/>
            <w:sz w:val="20"/>
            <w:szCs w:val="20"/>
            <w:lang w:val="mn-MN"/>
          </w:rPr>
          <w:t xml:space="preserve">ссан </w:t>
        </w:r>
      </w:ins>
      <w:del w:id="46" w:author="Erdene Baatar Erdene-Ochir" w:date="2020-02-06T22:11:00Z">
        <w:r w:rsidR="001B6709" w:rsidRPr="000E652D" w:rsidDel="00C5746D">
          <w:rPr>
            <w:b/>
            <w:bCs/>
            <w:sz w:val="20"/>
            <w:szCs w:val="20"/>
            <w:lang w:val="mn-MN"/>
          </w:rPr>
          <w:delText>-</w:delText>
        </w:r>
      </w:del>
      <w:del w:id="47" w:author="Erdene Baatar Erdene-Ochir" w:date="2020-02-06T22:12:00Z">
        <w:r w:rsidR="001B6709" w:rsidRPr="000E652D" w:rsidDel="00C5746D">
          <w:rPr>
            <w:b/>
            <w:bCs/>
            <w:sz w:val="20"/>
            <w:szCs w:val="20"/>
            <w:lang w:val="mn-MN"/>
          </w:rPr>
          <w:delText xml:space="preserve">бус </w:delText>
        </w:r>
      </w:del>
      <w:r w:rsidR="001B6709" w:rsidRPr="000E652D">
        <w:rPr>
          <w:b/>
          <w:bCs/>
          <w:sz w:val="20"/>
          <w:szCs w:val="20"/>
          <w:lang w:val="mn-MN"/>
        </w:rPr>
        <w:t xml:space="preserve">амьтан болгоны тусыг бүтээгч </w:t>
      </w:r>
    </w:p>
    <w:p w14:paraId="3F1FB481" w14:textId="7B229924" w:rsidR="00666944" w:rsidRPr="000E652D" w:rsidRDefault="001B6709">
      <w:pPr>
        <w:rPr>
          <w:b/>
          <w:bCs/>
          <w:sz w:val="20"/>
          <w:szCs w:val="20"/>
        </w:rPr>
      </w:pPr>
      <w:del w:id="48" w:author="Otgontugs Samdan" w:date="2020-07-16T12:14:00Z">
        <w:r w:rsidRPr="000E652D" w:rsidDel="00D8457C">
          <w:rPr>
            <w:b/>
            <w:bCs/>
            <w:sz w:val="20"/>
            <w:szCs w:val="20"/>
            <w:lang w:val="mn-MN"/>
          </w:rPr>
          <w:delText xml:space="preserve">Калки </w:delText>
        </w:r>
      </w:del>
      <w:ins w:id="49" w:author="Otgontugs Samdan" w:date="2020-07-16T12:15:00Z">
        <w:r w:rsidR="00D8457C">
          <w:rPr>
            <w:b/>
            <w:bCs/>
            <w:sz w:val="20"/>
            <w:szCs w:val="20"/>
            <w:lang w:val="mn-MN"/>
          </w:rPr>
          <w:t>Ригдэн</w:t>
        </w:r>
      </w:ins>
      <w:ins w:id="50" w:author="Otgontugs Samdan" w:date="2020-07-16T12:14:00Z">
        <w:r w:rsidR="00D8457C" w:rsidRPr="000E652D">
          <w:rPr>
            <w:b/>
            <w:bCs/>
            <w:sz w:val="20"/>
            <w:szCs w:val="20"/>
            <w:lang w:val="mn-MN"/>
          </w:rPr>
          <w:t xml:space="preserve"> </w:t>
        </w:r>
      </w:ins>
      <w:del w:id="51" w:author="Erdene Baatar Erdene-Ochir" w:date="2020-02-06T22:13:00Z">
        <w:r w:rsidRPr="000E652D" w:rsidDel="00C5746D">
          <w:rPr>
            <w:b/>
            <w:bCs/>
            <w:sz w:val="20"/>
            <w:szCs w:val="20"/>
            <w:lang w:val="mn-MN"/>
          </w:rPr>
          <w:delText xml:space="preserve">Хаад </w:delText>
        </w:r>
      </w:del>
      <w:ins w:id="52" w:author="Erdene Baatar Erdene-Ochir" w:date="2020-02-06T22:13:00Z">
        <w:r w:rsidR="00C5746D">
          <w:rPr>
            <w:b/>
            <w:bCs/>
            <w:sz w:val="20"/>
            <w:szCs w:val="20"/>
            <w:lang w:val="mn-MN"/>
          </w:rPr>
          <w:t>х</w:t>
        </w:r>
        <w:r w:rsidR="00C5746D" w:rsidRPr="000E652D">
          <w:rPr>
            <w:b/>
            <w:bCs/>
            <w:sz w:val="20"/>
            <w:szCs w:val="20"/>
            <w:lang w:val="mn-MN"/>
          </w:rPr>
          <w:t>аа</w:t>
        </w:r>
        <w:r w:rsidR="00C5746D">
          <w:rPr>
            <w:b/>
            <w:bCs/>
            <w:sz w:val="20"/>
            <w:szCs w:val="20"/>
            <w:lang w:val="mn-MN"/>
          </w:rPr>
          <w:t>н</w:t>
        </w:r>
        <w:r w:rsidR="00C5746D" w:rsidRPr="000E652D">
          <w:rPr>
            <w:b/>
            <w:bCs/>
            <w:sz w:val="20"/>
            <w:szCs w:val="20"/>
            <w:lang w:val="mn-MN"/>
          </w:rPr>
          <w:t xml:space="preserve"> </w:t>
        </w:r>
      </w:ins>
      <w:del w:id="53" w:author="Erdene Baatar Erdene-Ochir" w:date="2020-02-06T22:13:00Z">
        <w:r w:rsidRPr="000E652D" w:rsidDel="00C5746D">
          <w:rPr>
            <w:b/>
            <w:bCs/>
            <w:sz w:val="20"/>
            <w:szCs w:val="20"/>
            <w:lang w:val="mn-MN"/>
          </w:rPr>
          <w:delText>Бодьсад</w:delText>
        </w:r>
        <w:r w:rsidR="009A1081" w:rsidDel="00C5746D">
          <w:rPr>
            <w:b/>
            <w:bCs/>
            <w:sz w:val="20"/>
            <w:szCs w:val="20"/>
            <w:lang w:val="mn-MN"/>
          </w:rPr>
          <w:delText>ва</w:delText>
        </w:r>
        <w:r w:rsidRPr="000E652D" w:rsidDel="00C5746D">
          <w:rPr>
            <w:b/>
            <w:bCs/>
            <w:sz w:val="20"/>
            <w:szCs w:val="20"/>
            <w:lang w:val="mn-MN"/>
          </w:rPr>
          <w:delText xml:space="preserve"> </w:delText>
        </w:r>
      </w:del>
      <w:ins w:id="54" w:author="Erdene Baatar Erdene-Ochir" w:date="2020-02-06T22:13:00Z">
        <w:r w:rsidR="00C5746D">
          <w:rPr>
            <w:b/>
            <w:bCs/>
            <w:sz w:val="20"/>
            <w:szCs w:val="20"/>
            <w:lang w:val="mn-MN"/>
          </w:rPr>
          <w:t>б</w:t>
        </w:r>
        <w:r w:rsidR="00C5746D" w:rsidRPr="000E652D">
          <w:rPr>
            <w:b/>
            <w:bCs/>
            <w:sz w:val="20"/>
            <w:szCs w:val="20"/>
            <w:lang w:val="mn-MN"/>
          </w:rPr>
          <w:t>одьсад</w:t>
        </w:r>
        <w:r w:rsidR="00C5746D">
          <w:rPr>
            <w:b/>
            <w:bCs/>
            <w:sz w:val="20"/>
            <w:szCs w:val="20"/>
            <w:lang w:val="mn-MN"/>
          </w:rPr>
          <w:t>ва</w:t>
        </w:r>
        <w:r w:rsidR="00C5746D" w:rsidRPr="000E652D">
          <w:rPr>
            <w:b/>
            <w:bCs/>
            <w:sz w:val="20"/>
            <w:szCs w:val="20"/>
            <w:lang w:val="mn-MN"/>
          </w:rPr>
          <w:t xml:space="preserve"> </w:t>
        </w:r>
      </w:ins>
      <w:r w:rsidRPr="000E652D">
        <w:rPr>
          <w:b/>
          <w:bCs/>
          <w:sz w:val="20"/>
          <w:szCs w:val="20"/>
          <w:lang w:val="mn-MN"/>
        </w:rPr>
        <w:t>нар</w:t>
      </w:r>
      <w:ins w:id="55" w:author="Erdene Baatar Erdene-Ochir" w:date="2020-02-06T22:12:00Z">
        <w:r w:rsidR="00C5746D">
          <w:rPr>
            <w:b/>
            <w:bCs/>
            <w:sz w:val="20"/>
            <w:szCs w:val="20"/>
            <w:lang w:val="mn-MN"/>
          </w:rPr>
          <w:t xml:space="preserve">т </w:t>
        </w:r>
      </w:ins>
      <w:ins w:id="56" w:author="Erdene Baatar Erdene-Ochir" w:date="2020-02-06T22:13:00Z">
        <w:r w:rsidR="00C5746D">
          <w:rPr>
            <w:b/>
            <w:bCs/>
            <w:sz w:val="20"/>
            <w:szCs w:val="20"/>
            <w:lang w:val="mn-MN"/>
          </w:rPr>
          <w:t xml:space="preserve">би </w:t>
        </w:r>
      </w:ins>
      <w:ins w:id="57" w:author="Erdene Baatar Erdene-Ochir" w:date="2020-02-06T22:12:00Z">
        <w:r w:rsidR="00C5746D">
          <w:rPr>
            <w:b/>
            <w:bCs/>
            <w:sz w:val="20"/>
            <w:szCs w:val="20"/>
            <w:lang w:val="mn-MN"/>
          </w:rPr>
          <w:t>сөгдмүү</w:t>
        </w:r>
      </w:ins>
      <w:del w:id="58" w:author="Erdene Baatar Erdene-Ochir" w:date="2020-02-06T22:13:00Z">
        <w:r w:rsidRPr="000E652D" w:rsidDel="00C5746D">
          <w:rPr>
            <w:b/>
            <w:bCs/>
            <w:sz w:val="20"/>
            <w:szCs w:val="20"/>
            <w:lang w:val="mn-MN"/>
          </w:rPr>
          <w:delText>ыг магтмуу</w:delText>
        </w:r>
      </w:del>
      <w:r w:rsidR="000E652D">
        <w:rPr>
          <w:b/>
          <w:bCs/>
          <w:sz w:val="20"/>
          <w:szCs w:val="20"/>
        </w:rPr>
        <w:t>!</w:t>
      </w:r>
    </w:p>
    <w:p w14:paraId="3FC8A29F" w14:textId="39FF4BA1" w:rsidR="000E652D" w:rsidDel="001E3DA7" w:rsidRDefault="000E652D">
      <w:pPr>
        <w:rPr>
          <w:del w:id="59" w:author="Otgontugs Samdan" w:date="2021-07-14T09:51:00Z"/>
          <w:sz w:val="18"/>
          <w:szCs w:val="18"/>
        </w:rPr>
      </w:pPr>
      <w:del w:id="60" w:author="Otgontugs Samdan" w:date="2021-07-14T09:51:00Z">
        <w:r w:rsidRPr="00C87557" w:rsidDel="001E3DA7">
          <w:rPr>
            <w:sz w:val="18"/>
            <w:szCs w:val="18"/>
          </w:rPr>
          <w:delText xml:space="preserve">Due to grasping we </w:delText>
        </w:r>
        <w:r w:rsidR="00C87557" w:rsidRPr="00C87557" w:rsidDel="001E3DA7">
          <w:rPr>
            <w:sz w:val="18"/>
            <w:szCs w:val="18"/>
          </w:rPr>
          <w:delText>are having</w:delText>
        </w:r>
        <w:r w:rsidRPr="00C87557" w:rsidDel="001E3DA7">
          <w:rPr>
            <w:sz w:val="18"/>
            <w:szCs w:val="18"/>
          </w:rPr>
          <w:delText xml:space="preserve"> accu</w:delText>
        </w:r>
        <w:r w:rsidR="00C87557" w:rsidRPr="00C87557" w:rsidDel="001E3DA7">
          <w:rPr>
            <w:sz w:val="18"/>
            <w:szCs w:val="18"/>
          </w:rPr>
          <w:delText>mulated propensitie</w:delText>
        </w:r>
        <w:r w:rsidR="0077375F" w:rsidDel="001E3DA7">
          <w:rPr>
            <w:sz w:val="18"/>
            <w:szCs w:val="18"/>
          </w:rPr>
          <w:delText xml:space="preserve">s from beginningless </w:delText>
        </w:r>
        <w:r w:rsidR="00760069" w:rsidDel="001E3DA7">
          <w:rPr>
            <w:sz w:val="18"/>
            <w:szCs w:val="18"/>
          </w:rPr>
          <w:delText>time and</w:delText>
        </w:r>
        <w:r w:rsidR="0077375F" w:rsidDel="001E3DA7">
          <w:rPr>
            <w:sz w:val="18"/>
            <w:szCs w:val="18"/>
          </w:rPr>
          <w:delText xml:space="preserve"> are deceived by appearance of samsaric pleasures and wealth. Because our faith, diligence, mindfulness and concentration are weak, we are untouched by the true meaning of renunciation, bodhicitta and ultimate reality.</w:delText>
        </w:r>
      </w:del>
    </w:p>
    <w:p w14:paraId="12053FED" w14:textId="77777777" w:rsidR="001E3DA7" w:rsidRPr="00C87557" w:rsidRDefault="001E3DA7">
      <w:pPr>
        <w:rPr>
          <w:ins w:id="61" w:author="Otgontugs Samdan" w:date="2021-07-14T09:51:00Z"/>
          <w:sz w:val="18"/>
          <w:szCs w:val="18"/>
        </w:rPr>
      </w:pPr>
    </w:p>
    <w:p w14:paraId="7B93ED83" w14:textId="77777777" w:rsidR="009F484F" w:rsidRDefault="001B6709" w:rsidP="002967C0">
      <w:pPr>
        <w:spacing w:after="0"/>
        <w:rPr>
          <w:ins w:id="62" w:author="Erdene Baatar Erdene-Ochir" w:date="2020-02-06T22:14:00Z"/>
          <w:b/>
          <w:bCs/>
          <w:sz w:val="20"/>
          <w:szCs w:val="20"/>
          <w:lang w:val="mn-MN"/>
        </w:rPr>
        <w:pPrChange w:id="63" w:author="Otgontugs Samdan" w:date="2021-07-14T10:12:00Z">
          <w:pPr/>
        </w:pPrChange>
      </w:pPr>
      <w:r w:rsidRPr="00C87557">
        <w:rPr>
          <w:b/>
          <w:bCs/>
          <w:sz w:val="20"/>
          <w:szCs w:val="20"/>
          <w:lang w:val="mn-MN"/>
        </w:rPr>
        <w:t>Эхлэл үгүй цагаас хураан хуримтлуулсан шунал</w:t>
      </w:r>
      <w:ins w:id="64" w:author="Erdene Baatar Erdene-Ochir" w:date="2020-02-06T22:14:00Z">
        <w:r w:rsidR="009F484F">
          <w:rPr>
            <w:b/>
            <w:bCs/>
            <w:sz w:val="20"/>
            <w:szCs w:val="20"/>
            <w:lang w:val="mn-MN"/>
          </w:rPr>
          <w:t>ын</w:t>
        </w:r>
      </w:ins>
      <w:r w:rsidRPr="00C87557">
        <w:rPr>
          <w:b/>
          <w:bCs/>
          <w:sz w:val="20"/>
          <w:szCs w:val="20"/>
          <w:lang w:val="mn-MN"/>
        </w:rPr>
        <w:t xml:space="preserve"> </w:t>
      </w:r>
      <w:del w:id="65" w:author="Erdene Baatar Erdene-Ochir" w:date="2020-02-06T22:14:00Z">
        <w:r w:rsidRPr="00C87557" w:rsidDel="009F484F">
          <w:rPr>
            <w:b/>
            <w:bCs/>
            <w:sz w:val="20"/>
            <w:szCs w:val="20"/>
            <w:lang w:val="mn-MN"/>
          </w:rPr>
          <w:delText>зууралт</w:delText>
        </w:r>
        <w:r w:rsidR="00D4446D" w:rsidDel="009F484F">
          <w:rPr>
            <w:b/>
            <w:bCs/>
            <w:sz w:val="20"/>
            <w:szCs w:val="20"/>
            <w:lang w:val="mn-MN"/>
          </w:rPr>
          <w:delText xml:space="preserve">аар </w:delText>
        </w:r>
      </w:del>
      <w:ins w:id="66" w:author="Erdene Baatar Erdene-Ochir" w:date="2020-02-06T22:14:00Z">
        <w:r w:rsidR="009F484F">
          <w:rPr>
            <w:b/>
            <w:bCs/>
            <w:sz w:val="20"/>
            <w:szCs w:val="20"/>
            <w:lang w:val="mn-MN"/>
          </w:rPr>
          <w:t xml:space="preserve">авъяасаар </w:t>
        </w:r>
      </w:ins>
      <w:r w:rsidR="00D4446D">
        <w:rPr>
          <w:b/>
          <w:bCs/>
          <w:sz w:val="20"/>
          <w:szCs w:val="20"/>
          <w:lang w:val="mn-MN"/>
        </w:rPr>
        <w:t>түйтгэрлэгдэн</w:t>
      </w:r>
      <w:r w:rsidRPr="00C87557">
        <w:rPr>
          <w:b/>
          <w:bCs/>
          <w:sz w:val="20"/>
          <w:szCs w:val="20"/>
          <w:lang w:val="mn-MN"/>
        </w:rPr>
        <w:t xml:space="preserve">, </w:t>
      </w:r>
    </w:p>
    <w:p w14:paraId="749410EE" w14:textId="51DE0C7C" w:rsidR="009F484F" w:rsidRDefault="001B6709" w:rsidP="002967C0">
      <w:pPr>
        <w:spacing w:after="0"/>
        <w:rPr>
          <w:ins w:id="67" w:author="Erdene Baatar Erdene-Ochir" w:date="2020-02-06T22:15:00Z"/>
          <w:b/>
          <w:bCs/>
          <w:sz w:val="20"/>
          <w:szCs w:val="20"/>
          <w:lang w:val="mn-MN"/>
        </w:rPr>
        <w:pPrChange w:id="68" w:author="Otgontugs Samdan" w:date="2021-07-14T10:12:00Z">
          <w:pPr/>
        </w:pPrChange>
      </w:pPr>
      <w:del w:id="69" w:author="Erdene Baatar Erdene-Ochir" w:date="2020-02-06T22:14:00Z">
        <w:r w:rsidRPr="00C87557" w:rsidDel="009F484F">
          <w:rPr>
            <w:b/>
            <w:bCs/>
            <w:sz w:val="20"/>
            <w:szCs w:val="20"/>
            <w:lang w:val="mn-MN"/>
          </w:rPr>
          <w:delText xml:space="preserve">сансрын </w:delText>
        </w:r>
      </w:del>
      <w:ins w:id="70" w:author="Erdene Baatar Erdene-Ochir" w:date="2020-02-06T22:14:00Z">
        <w:r w:rsidR="009F484F">
          <w:rPr>
            <w:b/>
            <w:bCs/>
            <w:sz w:val="20"/>
            <w:szCs w:val="20"/>
            <w:lang w:val="mn-MN"/>
          </w:rPr>
          <w:t>С</w:t>
        </w:r>
        <w:r w:rsidR="009F484F" w:rsidRPr="00C87557">
          <w:rPr>
            <w:b/>
            <w:bCs/>
            <w:sz w:val="20"/>
            <w:szCs w:val="20"/>
            <w:lang w:val="mn-MN"/>
          </w:rPr>
          <w:t xml:space="preserve">ансрын </w:t>
        </w:r>
      </w:ins>
      <w:r w:rsidRPr="00C87557">
        <w:rPr>
          <w:b/>
          <w:bCs/>
          <w:sz w:val="20"/>
          <w:szCs w:val="20"/>
          <w:lang w:val="mn-MN"/>
        </w:rPr>
        <w:t>таашаал ба баялагт дурлан хууртагдсаар ир</w:t>
      </w:r>
      <w:ins w:id="71" w:author="Otgontugs Samdan" w:date="2021-07-14T09:52:00Z">
        <w:r w:rsidR="001E3DA7">
          <w:rPr>
            <w:b/>
            <w:bCs/>
            <w:sz w:val="20"/>
            <w:szCs w:val="20"/>
            <w:lang w:val="mn-MN"/>
          </w:rPr>
          <w:t>вэй</w:t>
        </w:r>
      </w:ins>
      <w:ins w:id="72" w:author="Erdene Baatar Erdene-Ochir" w:date="2020-02-06T22:15:00Z">
        <w:del w:id="73" w:author="Otgontugs Samdan" w:date="2021-07-14T09:52:00Z">
          <w:r w:rsidR="009F484F" w:rsidDel="001E3DA7">
            <w:rPr>
              <w:b/>
              <w:bCs/>
              <w:sz w:val="20"/>
              <w:szCs w:val="20"/>
              <w:lang w:val="mn-MN"/>
            </w:rPr>
            <w:delText>э</w:delText>
          </w:r>
        </w:del>
      </w:ins>
      <w:del w:id="74" w:author="Otgontugs Samdan" w:date="2021-07-14T09:52:00Z">
        <w:r w:rsidRPr="00C87557" w:rsidDel="001E3DA7">
          <w:rPr>
            <w:b/>
            <w:bCs/>
            <w:sz w:val="20"/>
            <w:szCs w:val="20"/>
            <w:lang w:val="mn-MN"/>
          </w:rPr>
          <w:delText>в</w:delText>
        </w:r>
      </w:del>
      <w:ins w:id="75" w:author="Erdene Baatar Erdene-Ochir" w:date="2020-02-06T22:15:00Z">
        <w:del w:id="76" w:author="Otgontugs Samdan" w:date="2021-07-14T09:52:00Z">
          <w:r w:rsidR="009F484F" w:rsidDel="001E3DA7">
            <w:rPr>
              <w:b/>
              <w:bCs/>
              <w:sz w:val="20"/>
              <w:szCs w:val="20"/>
              <w:lang w:val="mn-MN"/>
            </w:rPr>
            <w:delText xml:space="preserve"> </w:delText>
          </w:r>
        </w:del>
      </w:ins>
      <w:del w:id="77" w:author="Otgontugs Samdan" w:date="2021-07-14T09:52:00Z">
        <w:r w:rsidRPr="00C87557" w:rsidDel="001E3DA7">
          <w:rPr>
            <w:b/>
            <w:bCs/>
            <w:sz w:val="20"/>
            <w:szCs w:val="20"/>
            <w:lang w:val="mn-MN"/>
          </w:rPr>
          <w:delText>ээ</w:delText>
        </w:r>
      </w:del>
      <w:r w:rsidRPr="00C87557">
        <w:rPr>
          <w:b/>
          <w:bCs/>
          <w:sz w:val="20"/>
          <w:szCs w:val="20"/>
          <w:lang w:val="mn-MN"/>
        </w:rPr>
        <w:t xml:space="preserve">. </w:t>
      </w:r>
    </w:p>
    <w:p w14:paraId="7A9CBA78" w14:textId="5101B722" w:rsidR="009F484F" w:rsidRDefault="001B6709" w:rsidP="002967C0">
      <w:pPr>
        <w:spacing w:after="0"/>
        <w:rPr>
          <w:ins w:id="78" w:author="Erdene Baatar Erdene-Ochir" w:date="2020-02-06T22:16:00Z"/>
          <w:b/>
          <w:bCs/>
          <w:sz w:val="20"/>
          <w:szCs w:val="20"/>
          <w:lang w:val="mn-MN"/>
        </w:rPr>
        <w:pPrChange w:id="79" w:author="Otgontugs Samdan" w:date="2021-07-14T10:12:00Z">
          <w:pPr/>
        </w:pPrChange>
      </w:pPr>
      <w:del w:id="80" w:author="Erdene Baatar Erdene-Ochir" w:date="2020-02-06T22:16:00Z">
        <w:r w:rsidRPr="00C87557" w:rsidDel="009F484F">
          <w:rPr>
            <w:b/>
            <w:bCs/>
            <w:sz w:val="20"/>
            <w:szCs w:val="20"/>
            <w:lang w:val="mn-MN"/>
          </w:rPr>
          <w:delText>Итгэл</w:delText>
        </w:r>
      </w:del>
      <w:ins w:id="81" w:author="Erdene Baatar Erdene-Ochir" w:date="2020-02-06T22:16:00Z">
        <w:r w:rsidR="009F484F">
          <w:rPr>
            <w:b/>
            <w:bCs/>
            <w:sz w:val="20"/>
            <w:szCs w:val="20"/>
            <w:lang w:val="mn-MN"/>
          </w:rPr>
          <w:t>Бишрэл</w:t>
        </w:r>
      </w:ins>
      <w:r w:rsidRPr="00C87557">
        <w:rPr>
          <w:b/>
          <w:bCs/>
          <w:sz w:val="20"/>
          <w:szCs w:val="20"/>
          <w:lang w:val="mn-MN"/>
        </w:rPr>
        <w:t>, зүтгэл</w:t>
      </w:r>
      <w:r w:rsidR="00532093">
        <w:rPr>
          <w:b/>
          <w:bCs/>
          <w:sz w:val="20"/>
          <w:szCs w:val="20"/>
          <w:lang w:val="mn-MN"/>
        </w:rPr>
        <w:t>,</w:t>
      </w:r>
      <w:r w:rsidRPr="00C87557">
        <w:rPr>
          <w:b/>
          <w:bCs/>
          <w:sz w:val="20"/>
          <w:szCs w:val="20"/>
          <w:lang w:val="mn-MN"/>
        </w:rPr>
        <w:t xml:space="preserve"> </w:t>
      </w:r>
      <w:del w:id="82" w:author="Erdene Baatar Erdene-Ochir" w:date="2020-02-06T22:16:00Z">
        <w:r w:rsidRPr="00C87557" w:rsidDel="009F484F">
          <w:rPr>
            <w:b/>
            <w:bCs/>
            <w:sz w:val="20"/>
            <w:szCs w:val="20"/>
            <w:lang w:val="mn-MN"/>
          </w:rPr>
          <w:delText xml:space="preserve">ухаарал </w:delText>
        </w:r>
      </w:del>
      <w:ins w:id="83" w:author="Erdene Baatar Erdene-Ochir" w:date="2020-02-06T22:16:00Z">
        <w:r w:rsidR="009F484F">
          <w:rPr>
            <w:b/>
            <w:bCs/>
            <w:sz w:val="20"/>
            <w:szCs w:val="20"/>
            <w:lang w:val="mn-MN"/>
          </w:rPr>
          <w:t>сэрэмж</w:t>
        </w:r>
        <w:r w:rsidR="009F484F" w:rsidRPr="00C87557">
          <w:rPr>
            <w:b/>
            <w:bCs/>
            <w:sz w:val="20"/>
            <w:szCs w:val="20"/>
            <w:lang w:val="mn-MN"/>
          </w:rPr>
          <w:t xml:space="preserve"> </w:t>
        </w:r>
      </w:ins>
      <w:r w:rsidRPr="00C87557">
        <w:rPr>
          <w:b/>
          <w:bCs/>
          <w:sz w:val="20"/>
          <w:szCs w:val="20"/>
          <w:lang w:val="mn-MN"/>
        </w:rPr>
        <w:t>болоод төвлөрөл нэн дутагдсанаа</w:t>
      </w:r>
      <w:del w:id="84" w:author="Erdene Baatar Erdene-Ochir" w:date="2020-02-06T22:16:00Z">
        <w:r w:rsidRPr="00C87557" w:rsidDel="009F484F">
          <w:rPr>
            <w:b/>
            <w:bCs/>
            <w:sz w:val="20"/>
            <w:szCs w:val="20"/>
            <w:lang w:val="mn-MN"/>
          </w:rPr>
          <w:delText>с,</w:delText>
        </w:r>
      </w:del>
      <w:ins w:id="85" w:author="Erdene Baatar Erdene-Ochir" w:date="2020-02-06T22:16:00Z">
        <w:r w:rsidR="009F484F">
          <w:rPr>
            <w:b/>
            <w:bCs/>
            <w:sz w:val="20"/>
            <w:szCs w:val="20"/>
            <w:lang w:val="mn-MN"/>
          </w:rPr>
          <w:t>р</w:t>
        </w:r>
      </w:ins>
      <w:r w:rsidRPr="00C87557">
        <w:rPr>
          <w:b/>
          <w:bCs/>
          <w:sz w:val="20"/>
          <w:szCs w:val="20"/>
          <w:lang w:val="mn-MN"/>
        </w:rPr>
        <w:t xml:space="preserve"> </w:t>
      </w:r>
    </w:p>
    <w:p w14:paraId="576E2D31" w14:textId="33573176" w:rsidR="00666944" w:rsidRPr="00C87557" w:rsidRDefault="001B6709">
      <w:pPr>
        <w:rPr>
          <w:b/>
          <w:bCs/>
          <w:sz w:val="20"/>
          <w:szCs w:val="20"/>
          <w:lang w:val="mn-MN"/>
        </w:rPr>
      </w:pPr>
      <w:del w:id="86" w:author="Erdene Baatar Erdene-Ochir" w:date="2020-02-06T22:17:00Z">
        <w:r w:rsidRPr="00C87557" w:rsidDel="009F484F">
          <w:rPr>
            <w:b/>
            <w:bCs/>
            <w:sz w:val="20"/>
            <w:szCs w:val="20"/>
            <w:lang w:val="mn-MN"/>
          </w:rPr>
          <w:delText>огоорол</w:delText>
        </w:r>
      </w:del>
      <w:ins w:id="87" w:author="Erdene Baatar Erdene-Ochir" w:date="2020-02-06T22:17:00Z">
        <w:del w:id="88" w:author="Otgontugs Samdan" w:date="2020-07-16T12:15:00Z">
          <w:r w:rsidR="009F484F" w:rsidDel="00D8457C">
            <w:rPr>
              <w:b/>
              <w:bCs/>
              <w:sz w:val="20"/>
              <w:szCs w:val="20"/>
              <w:lang w:val="mn-MN"/>
            </w:rPr>
            <w:delText>О</w:delText>
          </w:r>
          <w:r w:rsidR="009F484F" w:rsidRPr="00C87557" w:rsidDel="00D8457C">
            <w:rPr>
              <w:b/>
              <w:bCs/>
              <w:sz w:val="20"/>
              <w:szCs w:val="20"/>
              <w:lang w:val="mn-MN"/>
            </w:rPr>
            <w:delText>гоорол</w:delText>
          </w:r>
        </w:del>
      </w:ins>
      <w:ins w:id="89" w:author="Otgontugs Samdan" w:date="2020-07-16T12:15:00Z">
        <w:r w:rsidR="00D8457C">
          <w:rPr>
            <w:b/>
            <w:bCs/>
            <w:sz w:val="20"/>
            <w:szCs w:val="20"/>
            <w:lang w:val="mn-MN"/>
          </w:rPr>
          <w:t>Эгээрэл</w:t>
        </w:r>
      </w:ins>
      <w:r w:rsidR="00CF4636" w:rsidRPr="00C87557">
        <w:rPr>
          <w:b/>
          <w:bCs/>
          <w:sz w:val="20"/>
          <w:szCs w:val="20"/>
          <w:lang w:val="mn-MN"/>
        </w:rPr>
        <w:t>,</w:t>
      </w:r>
      <w:r w:rsidRPr="00C87557">
        <w:rPr>
          <w:b/>
          <w:bCs/>
          <w:sz w:val="20"/>
          <w:szCs w:val="20"/>
          <w:lang w:val="mn-MN"/>
        </w:rPr>
        <w:t xml:space="preserve"> бодь </w:t>
      </w:r>
      <w:r w:rsidR="00CF4636" w:rsidRPr="00C87557">
        <w:rPr>
          <w:b/>
          <w:bCs/>
          <w:sz w:val="20"/>
          <w:szCs w:val="20"/>
          <w:lang w:val="mn-MN"/>
        </w:rPr>
        <w:t xml:space="preserve">сэтгэл, </w:t>
      </w:r>
      <w:r w:rsidRPr="00C87557">
        <w:rPr>
          <w:b/>
          <w:bCs/>
          <w:sz w:val="20"/>
          <w:szCs w:val="20"/>
          <w:lang w:val="mn-MN"/>
        </w:rPr>
        <w:t xml:space="preserve">үнэмлэхүй үнэний чинхүү утгыг </w:t>
      </w:r>
      <w:r w:rsidR="00CF4636" w:rsidRPr="00C87557">
        <w:rPr>
          <w:b/>
          <w:bCs/>
          <w:sz w:val="20"/>
          <w:szCs w:val="20"/>
          <w:lang w:val="mn-MN"/>
        </w:rPr>
        <w:t xml:space="preserve">огт </w:t>
      </w:r>
      <w:r w:rsidRPr="00C87557">
        <w:rPr>
          <w:b/>
          <w:bCs/>
          <w:sz w:val="20"/>
          <w:szCs w:val="20"/>
          <w:lang w:val="mn-MN"/>
        </w:rPr>
        <w:t>хөндсөнгүй б</w:t>
      </w:r>
      <w:r w:rsidR="009A1081">
        <w:rPr>
          <w:b/>
          <w:bCs/>
          <w:sz w:val="20"/>
          <w:szCs w:val="20"/>
          <w:lang w:val="mn-MN"/>
        </w:rPr>
        <w:t>өлгөө</w:t>
      </w:r>
      <w:r w:rsidRPr="00C87557">
        <w:rPr>
          <w:b/>
          <w:bCs/>
          <w:sz w:val="20"/>
          <w:szCs w:val="20"/>
          <w:lang w:val="mn-MN"/>
        </w:rPr>
        <w:t>.</w:t>
      </w:r>
    </w:p>
    <w:p w14:paraId="71D7B69B" w14:textId="26A9649E" w:rsidR="00C87557" w:rsidDel="001E3DA7" w:rsidRDefault="00C87557">
      <w:pPr>
        <w:rPr>
          <w:del w:id="90" w:author="Otgontugs Samdan" w:date="2021-07-14T09:52:00Z"/>
          <w:sz w:val="18"/>
          <w:szCs w:val="18"/>
        </w:rPr>
      </w:pPr>
      <w:del w:id="91" w:author="Otgontugs Samdan" w:date="2021-07-14T09:52:00Z">
        <w:r w:rsidRPr="00C87557" w:rsidDel="001E3DA7">
          <w:rPr>
            <w:sz w:val="18"/>
            <w:szCs w:val="18"/>
          </w:rPr>
          <w:delText xml:space="preserve">What would we do </w:delText>
        </w:r>
        <w:r w:rsidR="009A1081" w:rsidRPr="00C87557" w:rsidDel="001E3DA7">
          <w:rPr>
            <w:sz w:val="18"/>
            <w:szCs w:val="18"/>
          </w:rPr>
          <w:delText>if</w:delText>
        </w:r>
        <w:r w:rsidRPr="00C87557" w:rsidDel="001E3DA7">
          <w:rPr>
            <w:sz w:val="18"/>
            <w:szCs w:val="18"/>
          </w:rPr>
          <w:delText xml:space="preserve"> we suddenly died? </w:delText>
        </w:r>
        <w:r w:rsidR="009A1081" w:rsidDel="001E3DA7">
          <w:rPr>
            <w:sz w:val="18"/>
            <w:szCs w:val="18"/>
          </w:rPr>
          <w:delText>If</w:delText>
        </w:r>
        <w:r w:rsidR="0077375F" w:rsidDel="001E3DA7">
          <w:rPr>
            <w:sz w:val="18"/>
            <w:szCs w:val="18"/>
          </w:rPr>
          <w:delText xml:space="preserve"> we do not gain confidence in this life by meditating on the absolute space of reality, then, when the </w:delText>
        </w:r>
        <w:r w:rsidR="007B5E52" w:rsidDel="001E3DA7">
          <w:rPr>
            <w:sz w:val="18"/>
            <w:szCs w:val="18"/>
          </w:rPr>
          <w:delText>luminous</w:delText>
        </w:r>
        <w:r w:rsidR="0077375F" w:rsidDel="001E3DA7">
          <w:rPr>
            <w:sz w:val="18"/>
            <w:szCs w:val="18"/>
          </w:rPr>
          <w:delText xml:space="preserve"> experience of death comes, we will not recognize it as a mother and child should. May we</w:delText>
        </w:r>
        <w:r w:rsidR="007B5E52" w:rsidDel="001E3DA7">
          <w:rPr>
            <w:sz w:val="18"/>
            <w:szCs w:val="18"/>
          </w:rPr>
          <w:delText xml:space="preserve"> be</w:delText>
        </w:r>
        <w:r w:rsidR="0077375F" w:rsidDel="001E3DA7">
          <w:rPr>
            <w:sz w:val="18"/>
            <w:szCs w:val="18"/>
          </w:rPr>
          <w:delText xml:space="preserve"> liberated in the Sambhogakaya Realm of the Bardo! Of not, then may we find</w:delText>
        </w:r>
        <w:r w:rsidR="007B5E52" w:rsidDel="001E3DA7">
          <w:rPr>
            <w:sz w:val="18"/>
            <w:szCs w:val="18"/>
          </w:rPr>
          <w:delText xml:space="preserve"> assurance through the stability in our faith and commitment to the five Nirmanakaya Pure Realm.</w:delText>
        </w:r>
      </w:del>
    </w:p>
    <w:p w14:paraId="4B85CB94" w14:textId="77777777" w:rsidR="001E3DA7" w:rsidRPr="00C87557" w:rsidRDefault="001E3DA7">
      <w:pPr>
        <w:rPr>
          <w:ins w:id="92" w:author="Otgontugs Samdan" w:date="2021-07-14T09:52:00Z"/>
          <w:sz w:val="18"/>
          <w:szCs w:val="18"/>
        </w:rPr>
      </w:pPr>
    </w:p>
    <w:p w14:paraId="12076864" w14:textId="77777777" w:rsidR="009F484F" w:rsidRDefault="001B6709" w:rsidP="002967C0">
      <w:pPr>
        <w:spacing w:after="0"/>
        <w:rPr>
          <w:ins w:id="93" w:author="Erdene Baatar Erdene-Ochir" w:date="2020-02-06T22:18:00Z"/>
          <w:b/>
          <w:bCs/>
          <w:sz w:val="20"/>
          <w:szCs w:val="20"/>
          <w:lang w:val="mn-MN"/>
        </w:rPr>
        <w:pPrChange w:id="94" w:author="Otgontugs Samdan" w:date="2021-07-14T10:12:00Z">
          <w:pPr/>
        </w:pPrChange>
      </w:pPr>
      <w:r w:rsidRPr="001762D6">
        <w:rPr>
          <w:b/>
          <w:bCs/>
          <w:sz w:val="20"/>
          <w:szCs w:val="20"/>
          <w:lang w:val="mn-MN"/>
        </w:rPr>
        <w:t xml:space="preserve">Яг одоо </w:t>
      </w:r>
      <w:r w:rsidR="00532093">
        <w:rPr>
          <w:b/>
          <w:bCs/>
          <w:sz w:val="20"/>
          <w:szCs w:val="20"/>
          <w:lang w:val="mn-MN"/>
        </w:rPr>
        <w:t>ч</w:t>
      </w:r>
      <w:r w:rsidRPr="001762D6">
        <w:rPr>
          <w:b/>
          <w:bCs/>
          <w:sz w:val="20"/>
          <w:szCs w:val="20"/>
          <w:lang w:val="mn-MN"/>
        </w:rPr>
        <w:t xml:space="preserve">ингээд гэнэт нөгчих болвол яана? </w:t>
      </w:r>
    </w:p>
    <w:p w14:paraId="78F77DF8" w14:textId="4D344B79" w:rsidR="009F484F" w:rsidRDefault="00DD3418" w:rsidP="002967C0">
      <w:pPr>
        <w:spacing w:after="0"/>
        <w:rPr>
          <w:ins w:id="95" w:author="Erdene Baatar Erdene-Ochir" w:date="2020-02-06T22:22:00Z"/>
          <w:b/>
          <w:bCs/>
          <w:sz w:val="20"/>
          <w:szCs w:val="20"/>
          <w:lang w:val="mn-MN"/>
        </w:rPr>
        <w:pPrChange w:id="96" w:author="Otgontugs Samdan" w:date="2021-07-14T10:12:00Z">
          <w:pPr/>
        </w:pPrChange>
      </w:pPr>
      <w:del w:id="97" w:author="Erdene Baatar Erdene-Ochir" w:date="2020-02-06T22:20:00Z">
        <w:r w:rsidRPr="001762D6" w:rsidDel="009F484F">
          <w:rPr>
            <w:b/>
            <w:bCs/>
            <w:sz w:val="20"/>
            <w:szCs w:val="20"/>
            <w:lang w:val="mn-MN"/>
          </w:rPr>
          <w:delText>Хэрвээ бид</w:delText>
        </w:r>
        <w:r w:rsidR="00CF4636" w:rsidRPr="001762D6" w:rsidDel="009F484F">
          <w:rPr>
            <w:b/>
            <w:bCs/>
            <w:sz w:val="20"/>
            <w:szCs w:val="20"/>
            <w:lang w:val="mn-MN"/>
          </w:rPr>
          <w:delText>,</w:delText>
        </w:r>
        <w:r w:rsidRPr="001762D6" w:rsidDel="009F484F">
          <w:rPr>
            <w:b/>
            <w:bCs/>
            <w:sz w:val="20"/>
            <w:szCs w:val="20"/>
            <w:lang w:val="mn-MN"/>
          </w:rPr>
          <w:delText xml:space="preserve"> т</w:delText>
        </w:r>
      </w:del>
      <w:ins w:id="98" w:author="Erdene Baatar Erdene-Ochir" w:date="2020-02-06T22:20:00Z">
        <w:r w:rsidR="009F484F">
          <w:rPr>
            <w:b/>
            <w:bCs/>
            <w:sz w:val="20"/>
            <w:szCs w:val="20"/>
            <w:lang w:val="mn-MN"/>
          </w:rPr>
          <w:t>Т</w:t>
        </w:r>
      </w:ins>
      <w:r w:rsidRPr="001762D6">
        <w:rPr>
          <w:b/>
          <w:bCs/>
          <w:sz w:val="20"/>
          <w:szCs w:val="20"/>
          <w:lang w:val="mn-MN"/>
        </w:rPr>
        <w:t xml:space="preserve">уйлын үнэн </w:t>
      </w:r>
      <w:del w:id="99" w:author="Erdene Baatar Erdene-Ochir" w:date="2020-02-06T22:20:00Z">
        <w:r w:rsidRPr="001762D6" w:rsidDel="009F484F">
          <w:rPr>
            <w:b/>
            <w:bCs/>
            <w:sz w:val="20"/>
            <w:szCs w:val="20"/>
            <w:lang w:val="mn-MN"/>
          </w:rPr>
          <w:delText xml:space="preserve">оршихуйд </w:delText>
        </w:r>
      </w:del>
      <w:ins w:id="100" w:author="Erdene Baatar Erdene-Ochir" w:date="2020-02-06T22:20:00Z">
        <w:r w:rsidR="009F484F">
          <w:rPr>
            <w:b/>
            <w:bCs/>
            <w:sz w:val="20"/>
            <w:szCs w:val="20"/>
            <w:lang w:val="mn-MN"/>
          </w:rPr>
          <w:t>чанарыг</w:t>
        </w:r>
        <w:r w:rsidR="009F484F" w:rsidRPr="001762D6">
          <w:rPr>
            <w:b/>
            <w:bCs/>
            <w:sz w:val="20"/>
            <w:szCs w:val="20"/>
            <w:lang w:val="mn-MN"/>
          </w:rPr>
          <w:t xml:space="preserve"> </w:t>
        </w:r>
      </w:ins>
      <w:del w:id="101" w:author="Erdene Baatar Erdene-Ochir" w:date="2020-02-06T22:20:00Z">
        <w:r w:rsidRPr="001762D6" w:rsidDel="009F484F">
          <w:rPr>
            <w:b/>
            <w:bCs/>
            <w:sz w:val="20"/>
            <w:szCs w:val="20"/>
            <w:lang w:val="mn-MN"/>
          </w:rPr>
          <w:delText xml:space="preserve">төвлөрөн </w:delText>
        </w:r>
      </w:del>
      <w:r w:rsidRPr="001762D6">
        <w:rPr>
          <w:b/>
          <w:bCs/>
          <w:sz w:val="20"/>
          <w:szCs w:val="20"/>
          <w:lang w:val="mn-MN"/>
        </w:rPr>
        <w:t>бясалга</w:t>
      </w:r>
      <w:del w:id="102" w:author="Erdene Baatar Erdene-Ochir" w:date="2020-02-06T22:20:00Z">
        <w:r w:rsidRPr="001762D6" w:rsidDel="009F484F">
          <w:rPr>
            <w:b/>
            <w:bCs/>
            <w:sz w:val="20"/>
            <w:szCs w:val="20"/>
            <w:lang w:val="mn-MN"/>
          </w:rPr>
          <w:delText>ж</w:delText>
        </w:r>
      </w:del>
      <w:ins w:id="103" w:author="Erdene Baatar Erdene-Ochir" w:date="2020-02-06T22:20:00Z">
        <w:r w:rsidR="009F484F">
          <w:rPr>
            <w:b/>
            <w:bCs/>
            <w:sz w:val="20"/>
            <w:szCs w:val="20"/>
            <w:lang w:val="mn-MN"/>
          </w:rPr>
          <w:t>н та</w:t>
        </w:r>
      </w:ins>
      <w:ins w:id="104" w:author="Erdene Baatar Erdene-Ochir" w:date="2020-02-06T22:21:00Z">
        <w:r w:rsidR="009F484F">
          <w:rPr>
            <w:b/>
            <w:bCs/>
            <w:sz w:val="20"/>
            <w:szCs w:val="20"/>
            <w:lang w:val="mn-MN"/>
          </w:rPr>
          <w:t xml:space="preserve">них </w:t>
        </w:r>
      </w:ins>
      <w:del w:id="105" w:author="Erdene Baatar Erdene-Ochir" w:date="2020-02-06T22:21:00Z">
        <w:r w:rsidR="00532093" w:rsidDel="009F484F">
          <w:rPr>
            <w:b/>
            <w:bCs/>
            <w:sz w:val="20"/>
            <w:szCs w:val="20"/>
            <w:lang w:val="mn-MN"/>
          </w:rPr>
          <w:delText>,</w:delText>
        </w:r>
        <w:r w:rsidRPr="001762D6" w:rsidDel="009F484F">
          <w:rPr>
            <w:b/>
            <w:bCs/>
            <w:sz w:val="20"/>
            <w:szCs w:val="20"/>
            <w:lang w:val="mn-MN"/>
          </w:rPr>
          <w:delText xml:space="preserve"> </w:delText>
        </w:r>
      </w:del>
      <w:r w:rsidRPr="001762D6">
        <w:rPr>
          <w:b/>
          <w:bCs/>
          <w:sz w:val="20"/>
          <w:szCs w:val="20"/>
          <w:lang w:val="mn-MN"/>
        </w:rPr>
        <w:t>итгэл</w:t>
      </w:r>
      <w:r w:rsidR="00CF4636" w:rsidRPr="001762D6">
        <w:rPr>
          <w:b/>
          <w:bCs/>
          <w:sz w:val="20"/>
          <w:szCs w:val="20"/>
          <w:lang w:val="mn-MN"/>
        </w:rPr>
        <w:t xml:space="preserve"> </w:t>
      </w:r>
      <w:del w:id="106" w:author="Erdene Baatar Erdene-Ochir" w:date="2020-02-06T22:21:00Z">
        <w:r w:rsidR="00CF4636" w:rsidRPr="001762D6" w:rsidDel="009F484F">
          <w:rPr>
            <w:b/>
            <w:bCs/>
            <w:sz w:val="20"/>
            <w:szCs w:val="20"/>
            <w:lang w:val="mn-MN"/>
          </w:rPr>
          <w:delText>сүж</w:delText>
        </w:r>
        <w:r w:rsidRPr="001762D6" w:rsidDel="009F484F">
          <w:rPr>
            <w:b/>
            <w:bCs/>
            <w:sz w:val="20"/>
            <w:szCs w:val="20"/>
            <w:lang w:val="mn-MN"/>
          </w:rPr>
          <w:delText xml:space="preserve">ийг </w:delText>
        </w:r>
      </w:del>
      <w:ins w:id="107" w:author="Erdene Baatar Erdene-Ochir" w:date="2020-02-06T22:21:00Z">
        <w:r w:rsidR="009F484F">
          <w:rPr>
            <w:b/>
            <w:bCs/>
            <w:sz w:val="20"/>
            <w:szCs w:val="20"/>
            <w:lang w:val="mn-MN"/>
          </w:rPr>
          <w:t>үнэмш</w:t>
        </w:r>
        <w:del w:id="108" w:author="Otgontugs Samdan" w:date="2020-07-16T12:15:00Z">
          <w:r w:rsidR="009F484F" w:rsidDel="00D8457C">
            <w:rPr>
              <w:b/>
              <w:bCs/>
              <w:sz w:val="20"/>
              <w:szCs w:val="20"/>
              <w:lang w:val="mn-MN"/>
            </w:rPr>
            <w:delText>и</w:delText>
          </w:r>
        </w:del>
        <w:r w:rsidR="009F484F">
          <w:rPr>
            <w:b/>
            <w:bCs/>
            <w:sz w:val="20"/>
            <w:szCs w:val="20"/>
            <w:lang w:val="mn-MN"/>
          </w:rPr>
          <w:t>лийг</w:t>
        </w:r>
        <w:r w:rsidR="009F484F" w:rsidRPr="001762D6">
          <w:rPr>
            <w:b/>
            <w:bCs/>
            <w:sz w:val="20"/>
            <w:szCs w:val="20"/>
            <w:lang w:val="mn-MN"/>
          </w:rPr>
          <w:t xml:space="preserve"> </w:t>
        </w:r>
      </w:ins>
      <w:r w:rsidRPr="001762D6">
        <w:rPr>
          <w:b/>
          <w:bCs/>
          <w:sz w:val="20"/>
          <w:szCs w:val="20"/>
          <w:lang w:val="mn-MN"/>
        </w:rPr>
        <w:t xml:space="preserve">энэ төрөлдөө </w:t>
      </w:r>
      <w:del w:id="109" w:author="Erdene Baatar Erdene-Ochir" w:date="2020-02-06T22:24:00Z">
        <w:r w:rsidRPr="001762D6" w:rsidDel="00417DF6">
          <w:rPr>
            <w:b/>
            <w:bCs/>
            <w:sz w:val="20"/>
            <w:szCs w:val="20"/>
            <w:lang w:val="mn-MN"/>
          </w:rPr>
          <w:delText>олж аваагүй бол,</w:delText>
        </w:r>
      </w:del>
      <w:ins w:id="110" w:author="Erdene Baatar Erdene-Ochir" w:date="2020-02-06T22:24:00Z">
        <w:r w:rsidR="00417DF6">
          <w:rPr>
            <w:b/>
            <w:bCs/>
            <w:sz w:val="20"/>
            <w:szCs w:val="20"/>
            <w:lang w:val="mn-MN"/>
          </w:rPr>
          <w:t>ололгүй</w:t>
        </w:r>
        <w:del w:id="111" w:author="Otgontugs Samdan" w:date="2021-07-14T09:52:00Z">
          <w:r w:rsidR="00417DF6" w:rsidDel="001E3DA7">
            <w:rPr>
              <w:b/>
              <w:bCs/>
              <w:sz w:val="20"/>
              <w:szCs w:val="20"/>
              <w:lang w:val="mn-MN"/>
            </w:rPr>
            <w:delText>гээр</w:delText>
          </w:r>
        </w:del>
      </w:ins>
      <w:del w:id="112" w:author="Otgontugs Samdan" w:date="2021-07-14T09:52:00Z">
        <w:r w:rsidRPr="001762D6" w:rsidDel="001E3DA7">
          <w:rPr>
            <w:b/>
            <w:bCs/>
            <w:sz w:val="20"/>
            <w:szCs w:val="20"/>
            <w:lang w:val="mn-MN"/>
          </w:rPr>
          <w:delText xml:space="preserve"> </w:delText>
        </w:r>
      </w:del>
    </w:p>
    <w:p w14:paraId="2A33BC80" w14:textId="77777777" w:rsidR="00417DF6" w:rsidRDefault="00D4446D" w:rsidP="002967C0">
      <w:pPr>
        <w:spacing w:after="0"/>
        <w:rPr>
          <w:ins w:id="113" w:author="Erdene Baatar Erdene-Ochir" w:date="2020-02-06T22:26:00Z"/>
          <w:b/>
          <w:bCs/>
          <w:sz w:val="20"/>
          <w:szCs w:val="20"/>
          <w:lang w:val="mn-MN"/>
        </w:rPr>
        <w:pPrChange w:id="114" w:author="Otgontugs Samdan" w:date="2021-07-14T10:12:00Z">
          <w:pPr/>
        </w:pPrChange>
      </w:pPr>
      <w:del w:id="115" w:author="Erdene Baatar Erdene-Ochir" w:date="2020-02-06T22:22:00Z">
        <w:r w:rsidDel="009F484F">
          <w:rPr>
            <w:b/>
            <w:bCs/>
            <w:sz w:val="20"/>
            <w:szCs w:val="20"/>
            <w:lang w:val="mn-MN"/>
          </w:rPr>
          <w:delText xml:space="preserve">нөгчих </w:delText>
        </w:r>
      </w:del>
      <w:ins w:id="116" w:author="Erdene Baatar Erdene-Ochir" w:date="2020-02-06T22:22:00Z">
        <w:r w:rsidR="009F484F">
          <w:rPr>
            <w:b/>
            <w:bCs/>
            <w:sz w:val="20"/>
            <w:szCs w:val="20"/>
            <w:lang w:val="mn-MN"/>
          </w:rPr>
          <w:t xml:space="preserve">Нөгчих </w:t>
        </w:r>
      </w:ins>
      <w:r>
        <w:rPr>
          <w:b/>
          <w:bCs/>
          <w:sz w:val="20"/>
          <w:szCs w:val="20"/>
          <w:lang w:val="mn-MN"/>
        </w:rPr>
        <w:t>үеийн</w:t>
      </w:r>
      <w:r w:rsidR="00DD3418" w:rsidRPr="001762D6">
        <w:rPr>
          <w:b/>
          <w:bCs/>
          <w:sz w:val="20"/>
          <w:szCs w:val="20"/>
          <w:lang w:val="mn-MN"/>
        </w:rPr>
        <w:t xml:space="preserve"> гэгээн гэрэл үзэгдэх үед</w:t>
      </w:r>
      <w:del w:id="117" w:author="Erdene Baatar Erdene-Ochir" w:date="2020-02-06T22:23:00Z">
        <w:r w:rsidR="00532093" w:rsidDel="009F484F">
          <w:rPr>
            <w:b/>
            <w:bCs/>
            <w:sz w:val="20"/>
            <w:szCs w:val="20"/>
            <w:lang w:val="mn-MN"/>
          </w:rPr>
          <w:delText>,</w:delText>
        </w:r>
      </w:del>
      <w:r w:rsidR="00DD3418" w:rsidRPr="001762D6">
        <w:rPr>
          <w:b/>
          <w:bCs/>
          <w:sz w:val="20"/>
          <w:szCs w:val="20"/>
          <w:lang w:val="mn-MN"/>
        </w:rPr>
        <w:t xml:space="preserve"> эх</w:t>
      </w:r>
      <w:ins w:id="118" w:author="Erdene Baatar Erdene-Ochir" w:date="2020-02-06T22:25:00Z">
        <w:r w:rsidR="00417DF6">
          <w:rPr>
            <w:b/>
            <w:bCs/>
            <w:sz w:val="20"/>
            <w:szCs w:val="20"/>
            <w:lang w:val="mn-MN"/>
          </w:rPr>
          <w:t>,</w:t>
        </w:r>
      </w:ins>
      <w:r w:rsidR="00DD3418" w:rsidRPr="001762D6">
        <w:rPr>
          <w:b/>
          <w:bCs/>
          <w:sz w:val="20"/>
          <w:szCs w:val="20"/>
          <w:lang w:val="mn-MN"/>
        </w:rPr>
        <w:t xml:space="preserve"> үр</w:t>
      </w:r>
      <w:ins w:id="119" w:author="Erdene Baatar Erdene-Ochir" w:date="2020-02-06T22:25:00Z">
        <w:r w:rsidR="00417DF6">
          <w:rPr>
            <w:b/>
            <w:bCs/>
            <w:sz w:val="20"/>
            <w:szCs w:val="20"/>
            <w:lang w:val="mn-MN"/>
          </w:rPr>
          <w:t xml:space="preserve">ийг </w:t>
        </w:r>
      </w:ins>
      <w:del w:id="120" w:author="Erdene Baatar Erdene-Ochir" w:date="2020-02-06T22:25:00Z">
        <w:r w:rsidR="00DD3418" w:rsidRPr="001762D6" w:rsidDel="00417DF6">
          <w:rPr>
            <w:b/>
            <w:bCs/>
            <w:sz w:val="20"/>
            <w:szCs w:val="20"/>
            <w:lang w:val="mn-MN"/>
          </w:rPr>
          <w:delText xml:space="preserve">с нэг нэгнээ </w:delText>
        </w:r>
      </w:del>
      <w:r w:rsidR="00DD3418" w:rsidRPr="001762D6">
        <w:rPr>
          <w:b/>
          <w:bCs/>
          <w:sz w:val="20"/>
          <w:szCs w:val="20"/>
          <w:lang w:val="mn-MN"/>
        </w:rPr>
        <w:t>тани</w:t>
      </w:r>
      <w:ins w:id="121" w:author="Erdene Baatar Erdene-Ochir" w:date="2020-02-06T22:25:00Z">
        <w:r w:rsidR="00417DF6">
          <w:rPr>
            <w:b/>
            <w:bCs/>
            <w:sz w:val="20"/>
            <w:szCs w:val="20"/>
            <w:lang w:val="mn-MN"/>
          </w:rPr>
          <w:t>ж үл чадахад хүрв</w:t>
        </w:r>
      </w:ins>
      <w:ins w:id="122" w:author="Erdene Baatar Erdene-Ochir" w:date="2020-02-06T22:26:00Z">
        <w:r w:rsidR="00417DF6">
          <w:rPr>
            <w:b/>
            <w:bCs/>
            <w:sz w:val="20"/>
            <w:szCs w:val="20"/>
            <w:lang w:val="mn-MN"/>
          </w:rPr>
          <w:t xml:space="preserve">ээс </w:t>
        </w:r>
      </w:ins>
      <w:del w:id="123" w:author="Erdene Baatar Erdene-Ochir" w:date="2020-02-06T22:26:00Z">
        <w:r w:rsidR="00DD3418" w:rsidRPr="001762D6" w:rsidDel="00417DF6">
          <w:rPr>
            <w:b/>
            <w:bCs/>
            <w:sz w:val="20"/>
            <w:szCs w:val="20"/>
            <w:lang w:val="mn-MN"/>
          </w:rPr>
          <w:delText xml:space="preserve">х </w:delText>
        </w:r>
        <w:r w:rsidR="009A1081" w:rsidDel="00417DF6">
          <w:rPr>
            <w:b/>
            <w:bCs/>
            <w:sz w:val="20"/>
            <w:szCs w:val="20"/>
            <w:lang w:val="mn-MN"/>
          </w:rPr>
          <w:delText xml:space="preserve">лугаа </w:delText>
        </w:r>
        <w:r w:rsidR="00DD3418" w:rsidRPr="001762D6" w:rsidDel="00417DF6">
          <w:rPr>
            <w:b/>
            <w:bCs/>
            <w:sz w:val="20"/>
            <w:szCs w:val="20"/>
            <w:lang w:val="mn-MN"/>
          </w:rPr>
          <w:delText>тэр мэдрэмжийг амса</w:delText>
        </w:r>
        <w:r w:rsidR="00CF4636" w:rsidRPr="001762D6" w:rsidDel="00417DF6">
          <w:rPr>
            <w:b/>
            <w:bCs/>
            <w:sz w:val="20"/>
            <w:szCs w:val="20"/>
            <w:lang w:val="mn-MN"/>
          </w:rPr>
          <w:delText>ж</w:delText>
        </w:r>
        <w:r w:rsidR="00DD3418" w:rsidRPr="001762D6" w:rsidDel="00417DF6">
          <w:rPr>
            <w:b/>
            <w:bCs/>
            <w:sz w:val="20"/>
            <w:szCs w:val="20"/>
            <w:lang w:val="mn-MN"/>
          </w:rPr>
          <w:delText xml:space="preserve"> </w:delText>
        </w:r>
        <w:r w:rsidR="00CF4636" w:rsidRPr="001762D6" w:rsidDel="00417DF6">
          <w:rPr>
            <w:b/>
            <w:bCs/>
            <w:sz w:val="20"/>
            <w:szCs w:val="20"/>
            <w:lang w:val="mn-MN"/>
          </w:rPr>
          <w:delText>үл чадмуй</w:delText>
        </w:r>
        <w:r w:rsidR="00DD3418" w:rsidRPr="001762D6" w:rsidDel="00417DF6">
          <w:rPr>
            <w:b/>
            <w:bCs/>
            <w:sz w:val="20"/>
            <w:szCs w:val="20"/>
            <w:lang w:val="mn-MN"/>
          </w:rPr>
          <w:delText xml:space="preserve">. </w:delText>
        </w:r>
      </w:del>
    </w:p>
    <w:p w14:paraId="4C74A083" w14:textId="77777777" w:rsidR="00417DF6" w:rsidRDefault="00DD3418" w:rsidP="002967C0">
      <w:pPr>
        <w:spacing w:after="0"/>
        <w:rPr>
          <w:ins w:id="124" w:author="Erdene Baatar Erdene-Ochir" w:date="2020-02-06T22:26:00Z"/>
          <w:b/>
          <w:bCs/>
          <w:sz w:val="20"/>
          <w:szCs w:val="20"/>
          <w:lang w:val="mn-MN"/>
        </w:rPr>
        <w:pPrChange w:id="125" w:author="Otgontugs Samdan" w:date="2021-07-14T10:12:00Z">
          <w:pPr/>
        </w:pPrChange>
      </w:pPr>
      <w:r w:rsidRPr="001762D6">
        <w:rPr>
          <w:b/>
          <w:bCs/>
          <w:sz w:val="20"/>
          <w:szCs w:val="20"/>
          <w:lang w:val="mn-MN"/>
        </w:rPr>
        <w:t xml:space="preserve">Зуурдын төлвийн </w:t>
      </w:r>
      <w:r w:rsidR="001762D6">
        <w:rPr>
          <w:b/>
          <w:bCs/>
          <w:sz w:val="20"/>
          <w:szCs w:val="20"/>
        </w:rPr>
        <w:t>T</w:t>
      </w:r>
      <w:r w:rsidRPr="001762D6">
        <w:rPr>
          <w:b/>
          <w:bCs/>
          <w:sz w:val="20"/>
          <w:szCs w:val="20"/>
          <w:lang w:val="mn-MN"/>
        </w:rPr>
        <w:t>өгс жаргалангийн лагшний оро</w:t>
      </w:r>
      <w:r w:rsidR="00CF4636" w:rsidRPr="001762D6">
        <w:rPr>
          <w:b/>
          <w:bCs/>
          <w:sz w:val="20"/>
          <w:szCs w:val="20"/>
          <w:lang w:val="mn-MN"/>
        </w:rPr>
        <w:t>н</w:t>
      </w:r>
      <w:r w:rsidRPr="001762D6">
        <w:rPr>
          <w:b/>
          <w:bCs/>
          <w:sz w:val="20"/>
          <w:szCs w:val="20"/>
          <w:lang w:val="mn-MN"/>
        </w:rPr>
        <w:t xml:space="preserve">д </w:t>
      </w:r>
      <w:r w:rsidR="00CF4636" w:rsidRPr="001762D6">
        <w:rPr>
          <w:b/>
          <w:bCs/>
          <w:sz w:val="20"/>
          <w:szCs w:val="20"/>
          <w:lang w:val="mn-MN"/>
        </w:rPr>
        <w:t xml:space="preserve">бид </w:t>
      </w:r>
      <w:r w:rsidRPr="001762D6">
        <w:rPr>
          <w:b/>
          <w:bCs/>
          <w:sz w:val="20"/>
          <w:szCs w:val="20"/>
          <w:lang w:val="mn-MN"/>
        </w:rPr>
        <w:t>чөлөөлөгдөх болтугай</w:t>
      </w:r>
      <w:r w:rsidR="001762D6">
        <w:rPr>
          <w:b/>
          <w:bCs/>
          <w:sz w:val="20"/>
          <w:szCs w:val="20"/>
        </w:rPr>
        <w:t>!</w:t>
      </w:r>
      <w:r w:rsidRPr="001762D6">
        <w:rPr>
          <w:b/>
          <w:bCs/>
          <w:sz w:val="20"/>
          <w:szCs w:val="20"/>
          <w:lang w:val="mn-MN"/>
        </w:rPr>
        <w:t xml:space="preserve"> </w:t>
      </w:r>
    </w:p>
    <w:p w14:paraId="2BCD3253" w14:textId="19E466BA" w:rsidR="00417DF6" w:rsidRDefault="00DD3418" w:rsidP="002967C0">
      <w:pPr>
        <w:spacing w:after="0"/>
        <w:rPr>
          <w:ins w:id="126" w:author="Erdene Baatar Erdene-Ochir" w:date="2020-02-06T22:27:00Z"/>
          <w:b/>
          <w:bCs/>
          <w:sz w:val="20"/>
          <w:szCs w:val="20"/>
          <w:lang w:val="mn-MN"/>
        </w:rPr>
        <w:pPrChange w:id="127" w:author="Otgontugs Samdan" w:date="2021-07-14T10:12:00Z">
          <w:pPr/>
        </w:pPrChange>
      </w:pPr>
      <w:r w:rsidRPr="001762D6">
        <w:rPr>
          <w:b/>
          <w:bCs/>
          <w:sz w:val="20"/>
          <w:szCs w:val="20"/>
          <w:lang w:val="mn-MN"/>
        </w:rPr>
        <w:t xml:space="preserve">Үгүй бол, </w:t>
      </w:r>
      <w:del w:id="128" w:author="Erdene Baatar Erdene-Ochir" w:date="2020-02-06T22:26:00Z">
        <w:r w:rsidRPr="001762D6" w:rsidDel="00417DF6">
          <w:rPr>
            <w:b/>
            <w:bCs/>
            <w:sz w:val="20"/>
            <w:szCs w:val="20"/>
            <w:lang w:val="mn-MN"/>
          </w:rPr>
          <w:delText xml:space="preserve">итгэл </w:delText>
        </w:r>
      </w:del>
      <w:ins w:id="129" w:author="Erdene Baatar Erdene-Ochir" w:date="2020-02-06T22:26:00Z">
        <w:r w:rsidR="00417DF6">
          <w:rPr>
            <w:b/>
            <w:bCs/>
            <w:sz w:val="20"/>
            <w:szCs w:val="20"/>
            <w:lang w:val="mn-MN"/>
          </w:rPr>
          <w:t>би</w:t>
        </w:r>
      </w:ins>
      <w:ins w:id="130" w:author="Erdene Baatar Erdene-Ochir" w:date="2020-02-06T22:27:00Z">
        <w:r w:rsidR="00417DF6">
          <w:rPr>
            <w:b/>
            <w:bCs/>
            <w:sz w:val="20"/>
            <w:szCs w:val="20"/>
            <w:lang w:val="mn-MN"/>
          </w:rPr>
          <w:t>шрэл</w:t>
        </w:r>
      </w:ins>
      <w:ins w:id="131" w:author="Erdene Baatar Erdene-Ochir" w:date="2020-02-06T22:26:00Z">
        <w:r w:rsidR="00417DF6" w:rsidRPr="001762D6">
          <w:rPr>
            <w:b/>
            <w:bCs/>
            <w:sz w:val="20"/>
            <w:szCs w:val="20"/>
            <w:lang w:val="mn-MN"/>
          </w:rPr>
          <w:t xml:space="preserve"> </w:t>
        </w:r>
      </w:ins>
      <w:del w:id="132" w:author="Erdene Baatar Erdene-Ochir" w:date="2020-02-06T22:27:00Z">
        <w:r w:rsidR="009A1081" w:rsidDel="00417DF6">
          <w:rPr>
            <w:b/>
            <w:bCs/>
            <w:sz w:val="20"/>
            <w:szCs w:val="20"/>
            <w:lang w:val="mn-MN"/>
          </w:rPr>
          <w:delText xml:space="preserve">болоод </w:delText>
        </w:r>
      </w:del>
      <w:ins w:id="133" w:author="Erdene Baatar Erdene-Ochir" w:date="2020-02-06T22:27:00Z">
        <w:r w:rsidR="00417DF6">
          <w:rPr>
            <w:b/>
            <w:bCs/>
            <w:sz w:val="20"/>
            <w:szCs w:val="20"/>
            <w:lang w:val="mn-MN"/>
          </w:rPr>
          <w:t xml:space="preserve">хийгээд </w:t>
        </w:r>
      </w:ins>
      <w:del w:id="134" w:author="Erdene Baatar Erdene-Ochir" w:date="2020-02-06T22:27:00Z">
        <w:r w:rsidRPr="001762D6" w:rsidDel="00417DF6">
          <w:rPr>
            <w:b/>
            <w:bCs/>
            <w:sz w:val="20"/>
            <w:szCs w:val="20"/>
            <w:lang w:val="mn-MN"/>
          </w:rPr>
          <w:delText>сахилаа тогтворжуулснаар</w:delText>
        </w:r>
      </w:del>
      <w:ins w:id="135" w:author="Erdene Baatar Erdene-Ochir" w:date="2020-02-06T22:27:00Z">
        <w:r w:rsidR="00417DF6">
          <w:rPr>
            <w:b/>
            <w:bCs/>
            <w:sz w:val="20"/>
            <w:szCs w:val="20"/>
            <w:lang w:val="mn-MN"/>
          </w:rPr>
          <w:t>баттай тангараг санваар</w:t>
        </w:r>
      </w:ins>
      <w:ins w:id="136" w:author="Erdene Baatar Erdene-Ochir" w:date="2020-02-06T22:28:00Z">
        <w:r w:rsidR="00417DF6">
          <w:rPr>
            <w:b/>
            <w:bCs/>
            <w:sz w:val="20"/>
            <w:szCs w:val="20"/>
            <w:lang w:val="mn-MN"/>
          </w:rPr>
          <w:t>ынхаа хүчээр</w:t>
        </w:r>
      </w:ins>
      <w:del w:id="137" w:author="Erdene Baatar Erdene-Ochir" w:date="2020-02-06T22:28:00Z">
        <w:r w:rsidRPr="001762D6" w:rsidDel="00417DF6">
          <w:rPr>
            <w:b/>
            <w:bCs/>
            <w:sz w:val="20"/>
            <w:szCs w:val="20"/>
            <w:lang w:val="mn-MN"/>
          </w:rPr>
          <w:delText xml:space="preserve"> </w:delText>
        </w:r>
      </w:del>
    </w:p>
    <w:p w14:paraId="03309199" w14:textId="61E0CFAC" w:rsidR="001B6709" w:rsidRPr="001762D6" w:rsidRDefault="00DD3418">
      <w:pPr>
        <w:rPr>
          <w:b/>
          <w:bCs/>
          <w:sz w:val="20"/>
          <w:szCs w:val="20"/>
        </w:rPr>
      </w:pPr>
      <w:r w:rsidRPr="001762D6">
        <w:rPr>
          <w:b/>
          <w:bCs/>
          <w:sz w:val="20"/>
          <w:szCs w:val="20"/>
          <w:lang w:val="mn-MN"/>
        </w:rPr>
        <w:t>Хувилгаан лагшний таван орны</w:t>
      </w:r>
      <w:del w:id="138" w:author="Erdene Baatar Erdene-Ochir" w:date="2020-02-06T22:28:00Z">
        <w:r w:rsidRPr="001762D6" w:rsidDel="00417DF6">
          <w:rPr>
            <w:b/>
            <w:bCs/>
            <w:sz w:val="20"/>
            <w:szCs w:val="20"/>
            <w:lang w:val="mn-MN"/>
          </w:rPr>
          <w:delText xml:space="preserve"> нэгий</w:delText>
        </w:r>
      </w:del>
      <w:r w:rsidRPr="001762D6">
        <w:rPr>
          <w:b/>
          <w:bCs/>
          <w:sz w:val="20"/>
          <w:szCs w:val="20"/>
          <w:lang w:val="mn-MN"/>
        </w:rPr>
        <w:t>г заавал ол</w:t>
      </w:r>
      <w:r w:rsidR="00D4446D">
        <w:rPr>
          <w:b/>
          <w:bCs/>
          <w:sz w:val="20"/>
          <w:szCs w:val="20"/>
          <w:lang w:val="mn-MN"/>
        </w:rPr>
        <w:t>ж төрөх</w:t>
      </w:r>
      <w:r w:rsidRPr="001762D6">
        <w:rPr>
          <w:b/>
          <w:bCs/>
          <w:sz w:val="20"/>
          <w:szCs w:val="20"/>
          <w:lang w:val="mn-MN"/>
        </w:rPr>
        <w:t xml:space="preserve"> бо</w:t>
      </w:r>
      <w:r w:rsidR="007B5E52">
        <w:rPr>
          <w:b/>
          <w:bCs/>
          <w:sz w:val="20"/>
          <w:szCs w:val="20"/>
          <w:lang w:val="mn-MN"/>
        </w:rPr>
        <w:t>л</w:t>
      </w:r>
      <w:r w:rsidRPr="001762D6">
        <w:rPr>
          <w:b/>
          <w:bCs/>
          <w:sz w:val="20"/>
          <w:szCs w:val="20"/>
          <w:lang w:val="mn-MN"/>
        </w:rPr>
        <w:t>тугай</w:t>
      </w:r>
      <w:r w:rsidR="001762D6">
        <w:rPr>
          <w:b/>
          <w:bCs/>
          <w:sz w:val="20"/>
          <w:szCs w:val="20"/>
        </w:rPr>
        <w:t>!</w:t>
      </w:r>
    </w:p>
    <w:p w14:paraId="09974B30" w14:textId="7EDB1400" w:rsidR="001762D6" w:rsidDel="001E3DA7" w:rsidRDefault="001762D6">
      <w:pPr>
        <w:rPr>
          <w:del w:id="139" w:author="Otgontugs Samdan" w:date="2021-07-14T09:53:00Z"/>
          <w:sz w:val="18"/>
          <w:szCs w:val="18"/>
        </w:rPr>
      </w:pPr>
      <w:del w:id="140" w:author="Otgontugs Samdan" w:date="2021-07-14T09:53:00Z">
        <w:r w:rsidRPr="001762D6" w:rsidDel="001E3DA7">
          <w:rPr>
            <w:sz w:val="18"/>
            <w:szCs w:val="18"/>
          </w:rPr>
          <w:delText>If we wander in samsara involuntarily because of ignorant thoughts, doubts and subconscious chatter, our suffering will be endless.</w:delText>
        </w:r>
        <w:r w:rsidR="007B5E52" w:rsidDel="001E3DA7">
          <w:rPr>
            <w:sz w:val="18"/>
            <w:szCs w:val="18"/>
          </w:rPr>
          <w:delText xml:space="preserve"> Therefore, right now, recall from the heart of the lineage lamas and the assembly of deities of the Kalachakra mandala, the supreme yidam. Through the </w:delText>
        </w:r>
        <w:r w:rsidR="00760069" w:rsidDel="001E3DA7">
          <w:rPr>
            <w:sz w:val="18"/>
            <w:szCs w:val="18"/>
          </w:rPr>
          <w:delText xml:space="preserve">enlightened blessings of all the six hundred and </w:delText>
        </w:r>
        <w:r w:rsidR="00D4446D" w:rsidDel="001E3DA7">
          <w:rPr>
            <w:sz w:val="18"/>
            <w:szCs w:val="18"/>
          </w:rPr>
          <w:delText>thirty-six</w:delText>
        </w:r>
        <w:r w:rsidR="00760069" w:rsidDel="001E3DA7">
          <w:rPr>
            <w:sz w:val="18"/>
            <w:szCs w:val="18"/>
          </w:rPr>
          <w:delText xml:space="preserve"> deities and the Kalki Kings, </w:delText>
        </w:r>
        <w:r w:rsidR="00D4446D" w:rsidDel="001E3DA7">
          <w:rPr>
            <w:sz w:val="18"/>
            <w:szCs w:val="18"/>
            <w:lang w:val="mn-MN"/>
          </w:rPr>
          <w:delText>м</w:delText>
        </w:r>
        <w:r w:rsidR="00760069" w:rsidDel="001E3DA7">
          <w:rPr>
            <w:sz w:val="18"/>
            <w:szCs w:val="18"/>
          </w:rPr>
          <w:delText>ay they lead us on the path!</w:delText>
        </w:r>
      </w:del>
    </w:p>
    <w:p w14:paraId="359B2E2D" w14:textId="77777777" w:rsidR="001E3DA7" w:rsidRPr="001762D6" w:rsidRDefault="001E3DA7">
      <w:pPr>
        <w:rPr>
          <w:ins w:id="141" w:author="Otgontugs Samdan" w:date="2021-07-14T09:53:00Z"/>
          <w:sz w:val="18"/>
          <w:szCs w:val="18"/>
        </w:rPr>
      </w:pPr>
    </w:p>
    <w:p w14:paraId="20CC3BA8" w14:textId="7642FB47" w:rsidR="00891266" w:rsidRPr="001762D6" w:rsidRDefault="00602D8F">
      <w:pPr>
        <w:rPr>
          <w:b/>
          <w:bCs/>
          <w:sz w:val="20"/>
          <w:szCs w:val="20"/>
        </w:rPr>
      </w:pPr>
      <w:commentRangeStart w:id="142"/>
      <w:r w:rsidRPr="001762D6">
        <w:rPr>
          <w:b/>
          <w:bCs/>
          <w:sz w:val="20"/>
          <w:szCs w:val="20"/>
          <w:lang w:val="mn-MN"/>
        </w:rPr>
        <w:t>Мунхаг бодол, эргэлзээ хийгээд дотоод</w:t>
      </w:r>
      <w:ins w:id="143" w:author="Erdene Baatar Erdene-Ochir" w:date="2020-02-06T22:31:00Z">
        <w:r w:rsidR="00F70ACA">
          <w:rPr>
            <w:b/>
            <w:bCs/>
            <w:sz w:val="20"/>
            <w:szCs w:val="20"/>
          </w:rPr>
          <w:t xml:space="preserve"> </w:t>
        </w:r>
      </w:ins>
      <w:proofErr w:type="spellStart"/>
      <w:ins w:id="144" w:author="Erdene Baatar Erdene-Ochir" w:date="2020-02-06T22:32:00Z">
        <w:r w:rsidR="00F70ACA">
          <w:rPr>
            <w:b/>
            <w:bCs/>
            <w:sz w:val="20"/>
            <w:szCs w:val="20"/>
          </w:rPr>
          <w:t>бодлын</w:t>
        </w:r>
      </w:ins>
      <w:proofErr w:type="spellEnd"/>
      <w:del w:id="145" w:author="Erdene Baatar Erdene-Ochir" w:date="2020-02-06T22:32:00Z">
        <w:r w:rsidRPr="001762D6" w:rsidDel="00F70ACA">
          <w:rPr>
            <w:b/>
            <w:bCs/>
            <w:sz w:val="20"/>
            <w:szCs w:val="20"/>
            <w:lang w:val="mn-MN"/>
          </w:rPr>
          <w:delText>ын хүүрнэл</w:delText>
        </w:r>
      </w:del>
      <w:ins w:id="146" w:author="Erdene Baatar Erdene-Ochir" w:date="2020-02-06T22:32:00Z">
        <w:r w:rsidR="00F70ACA">
          <w:rPr>
            <w:b/>
            <w:bCs/>
            <w:sz w:val="20"/>
            <w:szCs w:val="20"/>
            <w:lang w:val="mn-MN"/>
          </w:rPr>
          <w:t xml:space="preserve"> шуугиан</w:t>
        </w:r>
      </w:ins>
      <w:r w:rsidRPr="001762D6">
        <w:rPr>
          <w:b/>
          <w:bCs/>
          <w:sz w:val="20"/>
          <w:szCs w:val="20"/>
          <w:lang w:val="mn-MN"/>
        </w:rPr>
        <w:t xml:space="preserve"> зэргээс</w:t>
      </w:r>
      <w:ins w:id="147" w:author="Erdene Baatar Erdene-Ochir" w:date="2020-02-06T22:33:00Z">
        <w:r w:rsidR="00F70ACA">
          <w:rPr>
            <w:b/>
            <w:bCs/>
            <w:sz w:val="20"/>
            <w:szCs w:val="20"/>
            <w:lang w:val="mn-MN"/>
          </w:rPr>
          <w:t>ээ</w:t>
        </w:r>
      </w:ins>
      <w:r w:rsidRPr="001762D6">
        <w:rPr>
          <w:b/>
          <w:bCs/>
          <w:sz w:val="20"/>
          <w:szCs w:val="20"/>
          <w:lang w:val="mn-MN"/>
        </w:rPr>
        <w:t xml:space="preserve"> </w:t>
      </w:r>
      <w:r w:rsidR="00D4446D">
        <w:rPr>
          <w:b/>
          <w:bCs/>
          <w:sz w:val="20"/>
          <w:szCs w:val="20"/>
          <w:lang w:val="mn-MN"/>
        </w:rPr>
        <w:t xml:space="preserve">болж </w:t>
      </w:r>
      <w:r w:rsidRPr="001762D6">
        <w:rPr>
          <w:b/>
          <w:bCs/>
          <w:sz w:val="20"/>
          <w:szCs w:val="20"/>
          <w:lang w:val="mn-MN"/>
        </w:rPr>
        <w:t>өөрийн эрхгүй сансарт эргэлд</w:t>
      </w:r>
      <w:del w:id="148" w:author="Erdene Baatar Erdene-Ochir" w:date="2020-02-06T22:33:00Z">
        <w:r w:rsidRPr="001762D6" w:rsidDel="00F70ACA">
          <w:rPr>
            <w:b/>
            <w:bCs/>
            <w:sz w:val="20"/>
            <w:szCs w:val="20"/>
            <w:lang w:val="mn-MN"/>
          </w:rPr>
          <w:delText>эх болбоос</w:delText>
        </w:r>
      </w:del>
      <w:ins w:id="149" w:author="Erdene Baatar Erdene-Ochir" w:date="2020-02-06T22:33:00Z">
        <w:r w:rsidR="00F70ACA">
          <w:rPr>
            <w:b/>
            <w:bCs/>
            <w:sz w:val="20"/>
            <w:szCs w:val="20"/>
            <w:lang w:val="mn-MN"/>
          </w:rPr>
          <w:t>сээр байваас</w:t>
        </w:r>
      </w:ins>
      <w:r w:rsidRPr="001762D6">
        <w:rPr>
          <w:b/>
          <w:bCs/>
          <w:sz w:val="20"/>
          <w:szCs w:val="20"/>
          <w:lang w:val="mn-MN"/>
        </w:rPr>
        <w:t xml:space="preserve"> бидний зовлонд төгсгөл үл ир</w:t>
      </w:r>
      <w:r w:rsidR="00D4446D">
        <w:rPr>
          <w:b/>
          <w:bCs/>
          <w:sz w:val="20"/>
          <w:szCs w:val="20"/>
          <w:lang w:val="mn-MN"/>
        </w:rPr>
        <w:t>мүй</w:t>
      </w:r>
      <w:r w:rsidRPr="001762D6">
        <w:rPr>
          <w:b/>
          <w:bCs/>
          <w:sz w:val="20"/>
          <w:szCs w:val="20"/>
          <w:lang w:val="mn-MN"/>
        </w:rPr>
        <w:t>. Тиймээ</w:t>
      </w:r>
      <w:r w:rsidR="00A1187B">
        <w:rPr>
          <w:b/>
          <w:bCs/>
          <w:sz w:val="20"/>
          <w:szCs w:val="20"/>
          <w:lang w:val="mn-MN"/>
        </w:rPr>
        <w:t>с</w:t>
      </w:r>
      <w:ins w:id="150" w:author="Erdene Baatar Erdene-Ochir" w:date="2020-02-06T22:36:00Z">
        <w:r w:rsidR="00694486">
          <w:rPr>
            <w:b/>
            <w:bCs/>
            <w:sz w:val="20"/>
            <w:szCs w:val="20"/>
            <w:lang w:val="mn-MN"/>
          </w:rPr>
          <w:t>,</w:t>
        </w:r>
      </w:ins>
      <w:r w:rsidRPr="001762D6">
        <w:rPr>
          <w:b/>
          <w:bCs/>
          <w:sz w:val="20"/>
          <w:szCs w:val="20"/>
          <w:lang w:val="mn-MN"/>
        </w:rPr>
        <w:t xml:space="preserve"> </w:t>
      </w:r>
      <w:ins w:id="151" w:author="Erdene Baatar Erdene-Ochir" w:date="2020-02-06T22:36:00Z">
        <w:r w:rsidR="00694486">
          <w:rPr>
            <w:b/>
            <w:bCs/>
            <w:sz w:val="20"/>
            <w:szCs w:val="20"/>
            <w:lang w:val="mn-MN"/>
          </w:rPr>
          <w:t xml:space="preserve">яг одоо би </w:t>
        </w:r>
      </w:ins>
      <w:ins w:id="152" w:author="Erdene Baatar Erdene-Ochir" w:date="2020-02-06T22:35:00Z">
        <w:r w:rsidR="00694486">
          <w:rPr>
            <w:b/>
            <w:bCs/>
            <w:sz w:val="20"/>
            <w:szCs w:val="20"/>
            <w:lang w:val="mn-MN"/>
          </w:rPr>
          <w:t>уламжлал дамжлагын</w:t>
        </w:r>
        <w:r w:rsidR="00694486" w:rsidRPr="001762D6">
          <w:rPr>
            <w:b/>
            <w:bCs/>
            <w:sz w:val="20"/>
            <w:szCs w:val="20"/>
            <w:lang w:val="mn-MN"/>
          </w:rPr>
          <w:t xml:space="preserve"> </w:t>
        </w:r>
        <w:r w:rsidR="00694486">
          <w:rPr>
            <w:b/>
            <w:bCs/>
            <w:sz w:val="20"/>
            <w:szCs w:val="20"/>
            <w:lang w:val="mn-MN"/>
          </w:rPr>
          <w:t>багш</w:t>
        </w:r>
        <w:r w:rsidR="00694486" w:rsidRPr="001762D6">
          <w:rPr>
            <w:b/>
            <w:bCs/>
            <w:sz w:val="20"/>
            <w:szCs w:val="20"/>
            <w:lang w:val="mn-MN"/>
          </w:rPr>
          <w:t xml:space="preserve"> нарын чуулган</w:t>
        </w:r>
        <w:r w:rsidR="00694486">
          <w:rPr>
            <w:b/>
            <w:bCs/>
            <w:sz w:val="20"/>
            <w:szCs w:val="20"/>
            <w:lang w:val="mn-MN"/>
          </w:rPr>
          <w:t xml:space="preserve"> ба</w:t>
        </w:r>
        <w:r w:rsidR="00694486" w:rsidRPr="001762D6">
          <w:rPr>
            <w:b/>
            <w:bCs/>
            <w:sz w:val="20"/>
            <w:szCs w:val="20"/>
            <w:lang w:val="mn-MN"/>
          </w:rPr>
          <w:t xml:space="preserve"> </w:t>
        </w:r>
      </w:ins>
      <w:r w:rsidRPr="001762D6">
        <w:rPr>
          <w:b/>
          <w:bCs/>
          <w:sz w:val="20"/>
          <w:szCs w:val="20"/>
          <w:lang w:val="mn-MN"/>
        </w:rPr>
        <w:t>Цагийн хүрдний хот мандал дахь ядам бурхад</w:t>
      </w:r>
      <w:del w:id="153" w:author="Erdene Baatar Erdene-Ochir" w:date="2020-02-06T22:35:00Z">
        <w:r w:rsidRPr="001762D6" w:rsidDel="00694486">
          <w:rPr>
            <w:b/>
            <w:bCs/>
            <w:sz w:val="20"/>
            <w:szCs w:val="20"/>
            <w:lang w:val="mn-MN"/>
          </w:rPr>
          <w:delText xml:space="preserve"> хийгээд </w:delText>
        </w:r>
        <w:r w:rsidR="00A1187B" w:rsidDel="00694486">
          <w:rPr>
            <w:b/>
            <w:bCs/>
            <w:sz w:val="20"/>
            <w:szCs w:val="20"/>
            <w:lang w:val="mn-MN"/>
          </w:rPr>
          <w:delText>охин тэнгэрүүд</w:delText>
        </w:r>
        <w:r w:rsidRPr="001762D6" w:rsidDel="00694486">
          <w:rPr>
            <w:b/>
            <w:bCs/>
            <w:sz w:val="20"/>
            <w:szCs w:val="20"/>
            <w:lang w:val="mn-MN"/>
          </w:rPr>
          <w:delText>,</w:delText>
        </w:r>
      </w:del>
      <w:ins w:id="154" w:author="Erdene Baatar Erdene-Ochir" w:date="2020-02-06T22:35:00Z">
        <w:r w:rsidR="00694486">
          <w:rPr>
            <w:b/>
            <w:bCs/>
            <w:sz w:val="20"/>
            <w:szCs w:val="20"/>
            <w:lang w:val="mn-MN"/>
          </w:rPr>
          <w:t>ыг</w:t>
        </w:r>
      </w:ins>
      <w:r w:rsidRPr="001762D6">
        <w:rPr>
          <w:b/>
          <w:bCs/>
          <w:sz w:val="20"/>
          <w:szCs w:val="20"/>
          <w:lang w:val="mn-MN"/>
        </w:rPr>
        <w:t xml:space="preserve"> </w:t>
      </w:r>
      <w:del w:id="155" w:author="Erdene Baatar Erdene-Ochir" w:date="2020-02-06T22:34:00Z">
        <w:r w:rsidRPr="001762D6" w:rsidDel="00694486">
          <w:rPr>
            <w:b/>
            <w:bCs/>
            <w:sz w:val="20"/>
            <w:szCs w:val="20"/>
            <w:lang w:val="mn-MN"/>
          </w:rPr>
          <w:delText>урсгалын</w:delText>
        </w:r>
      </w:del>
      <w:del w:id="156" w:author="Erdene Baatar Erdene-Ochir" w:date="2020-02-06T22:35:00Z">
        <w:r w:rsidRPr="001762D6" w:rsidDel="00694486">
          <w:rPr>
            <w:b/>
            <w:bCs/>
            <w:sz w:val="20"/>
            <w:szCs w:val="20"/>
            <w:lang w:val="mn-MN"/>
          </w:rPr>
          <w:delText xml:space="preserve"> </w:delText>
        </w:r>
      </w:del>
      <w:del w:id="157" w:author="Erdene Baatar Erdene-Ochir" w:date="2020-02-06T22:34:00Z">
        <w:r w:rsidRPr="001762D6" w:rsidDel="00694486">
          <w:rPr>
            <w:b/>
            <w:bCs/>
            <w:sz w:val="20"/>
            <w:szCs w:val="20"/>
            <w:lang w:val="mn-MN"/>
          </w:rPr>
          <w:delText xml:space="preserve">лам </w:delText>
        </w:r>
      </w:del>
      <w:del w:id="158" w:author="Erdene Baatar Erdene-Ochir" w:date="2020-02-06T22:35:00Z">
        <w:r w:rsidRPr="001762D6" w:rsidDel="00694486">
          <w:rPr>
            <w:b/>
            <w:bCs/>
            <w:sz w:val="20"/>
            <w:szCs w:val="20"/>
            <w:lang w:val="mn-MN"/>
          </w:rPr>
          <w:delText xml:space="preserve">нарын чуулганыг </w:delText>
        </w:r>
      </w:del>
      <w:r w:rsidRPr="001762D6">
        <w:rPr>
          <w:b/>
          <w:bCs/>
          <w:sz w:val="20"/>
          <w:szCs w:val="20"/>
          <w:lang w:val="mn-MN"/>
        </w:rPr>
        <w:t>чин зүрхний угаа</w:t>
      </w:r>
      <w:r w:rsidR="00D4446D">
        <w:rPr>
          <w:b/>
          <w:bCs/>
          <w:sz w:val="20"/>
          <w:szCs w:val="20"/>
          <w:lang w:val="mn-MN"/>
        </w:rPr>
        <w:t>с</w:t>
      </w:r>
      <w:r w:rsidRPr="001762D6">
        <w:rPr>
          <w:b/>
          <w:bCs/>
          <w:sz w:val="20"/>
          <w:szCs w:val="20"/>
          <w:lang w:val="mn-MN"/>
        </w:rPr>
        <w:t xml:space="preserve"> залан </w:t>
      </w:r>
      <w:r w:rsidR="00A1187B">
        <w:rPr>
          <w:b/>
          <w:bCs/>
          <w:sz w:val="20"/>
          <w:szCs w:val="20"/>
          <w:lang w:val="mn-MN"/>
        </w:rPr>
        <w:t>ирүүл</w:t>
      </w:r>
      <w:del w:id="159" w:author="Erdene Baatar Erdene-Ochir" w:date="2020-02-06T22:37:00Z">
        <w:r w:rsidR="00A1187B" w:rsidDel="00694486">
          <w:rPr>
            <w:b/>
            <w:bCs/>
            <w:sz w:val="20"/>
            <w:szCs w:val="20"/>
            <w:lang w:val="mn-MN"/>
          </w:rPr>
          <w:delText>ж,</w:delText>
        </w:r>
      </w:del>
      <w:ins w:id="160" w:author="Erdene Baatar Erdene-Ochir" w:date="2020-02-06T22:37:00Z">
        <w:r w:rsidR="00694486">
          <w:rPr>
            <w:b/>
            <w:bCs/>
            <w:sz w:val="20"/>
            <w:szCs w:val="20"/>
            <w:lang w:val="mn-MN"/>
          </w:rPr>
          <w:t>мүү.</w:t>
        </w:r>
      </w:ins>
      <w:r w:rsidR="00A1187B">
        <w:rPr>
          <w:b/>
          <w:bCs/>
          <w:sz w:val="20"/>
          <w:szCs w:val="20"/>
          <w:lang w:val="mn-MN"/>
        </w:rPr>
        <w:t xml:space="preserve"> </w:t>
      </w:r>
      <w:del w:id="161" w:author="Erdene Baatar Erdene-Ochir" w:date="2020-02-06T22:37:00Z">
        <w:r w:rsidRPr="001762D6" w:rsidDel="00694486">
          <w:rPr>
            <w:b/>
            <w:bCs/>
            <w:sz w:val="20"/>
            <w:szCs w:val="20"/>
            <w:lang w:val="mn-MN"/>
          </w:rPr>
          <w:delText>мөргө</w:delText>
        </w:r>
        <w:r w:rsidR="00A1187B" w:rsidDel="00694486">
          <w:rPr>
            <w:b/>
            <w:bCs/>
            <w:sz w:val="20"/>
            <w:szCs w:val="20"/>
            <w:lang w:val="mn-MN"/>
          </w:rPr>
          <w:delText>н</w:delText>
        </w:r>
        <w:r w:rsidRPr="001762D6" w:rsidDel="00694486">
          <w:rPr>
            <w:b/>
            <w:bCs/>
            <w:sz w:val="20"/>
            <w:szCs w:val="20"/>
            <w:lang w:val="mn-MN"/>
          </w:rPr>
          <w:delText xml:space="preserve"> залбирснаар 636</w:delText>
        </w:r>
      </w:del>
      <w:ins w:id="162" w:author="Erdene Baatar Erdene-Ochir" w:date="2020-02-06T22:37:00Z">
        <w:r w:rsidR="00694486">
          <w:rPr>
            <w:b/>
            <w:bCs/>
            <w:sz w:val="20"/>
            <w:szCs w:val="20"/>
            <w:lang w:val="mn-MN"/>
          </w:rPr>
          <w:t>Зургаан зуун гучин зургаан</w:t>
        </w:r>
      </w:ins>
      <w:r w:rsidRPr="001762D6">
        <w:rPr>
          <w:b/>
          <w:bCs/>
          <w:sz w:val="20"/>
          <w:szCs w:val="20"/>
          <w:lang w:val="mn-MN"/>
        </w:rPr>
        <w:t xml:space="preserve"> ядам бурхад болоод </w:t>
      </w:r>
      <w:del w:id="163" w:author="Otgontugs Samdan" w:date="2020-07-16T12:16:00Z">
        <w:r w:rsidRPr="001762D6" w:rsidDel="00D8457C">
          <w:rPr>
            <w:b/>
            <w:bCs/>
            <w:sz w:val="20"/>
            <w:szCs w:val="20"/>
            <w:lang w:val="mn-MN"/>
          </w:rPr>
          <w:delText xml:space="preserve">Калки </w:delText>
        </w:r>
      </w:del>
      <w:ins w:id="164" w:author="Otgontugs Samdan" w:date="2020-07-16T12:16:00Z">
        <w:r w:rsidR="00D8457C">
          <w:rPr>
            <w:b/>
            <w:bCs/>
            <w:sz w:val="20"/>
            <w:szCs w:val="20"/>
            <w:lang w:val="mn-MN"/>
          </w:rPr>
          <w:t>Ригдэн</w:t>
        </w:r>
        <w:r w:rsidR="00D8457C" w:rsidRPr="001762D6">
          <w:rPr>
            <w:b/>
            <w:bCs/>
            <w:sz w:val="20"/>
            <w:szCs w:val="20"/>
            <w:lang w:val="mn-MN"/>
          </w:rPr>
          <w:t xml:space="preserve"> </w:t>
        </w:r>
      </w:ins>
      <w:r w:rsidRPr="001762D6">
        <w:rPr>
          <w:b/>
          <w:bCs/>
          <w:sz w:val="20"/>
          <w:szCs w:val="20"/>
          <w:lang w:val="mn-MN"/>
        </w:rPr>
        <w:t>Хаад</w:t>
      </w:r>
      <w:del w:id="165" w:author="Erdene Baatar Erdene-Ochir" w:date="2020-02-06T22:39:00Z">
        <w:r w:rsidRPr="001762D6" w:rsidDel="00694486">
          <w:rPr>
            <w:b/>
            <w:bCs/>
            <w:sz w:val="20"/>
            <w:szCs w:val="20"/>
            <w:lang w:val="mn-MN"/>
          </w:rPr>
          <w:delText>ын</w:delText>
        </w:r>
      </w:del>
      <w:r w:rsidRPr="001762D6">
        <w:rPr>
          <w:b/>
          <w:bCs/>
          <w:sz w:val="20"/>
          <w:szCs w:val="20"/>
          <w:lang w:val="mn-MN"/>
        </w:rPr>
        <w:t xml:space="preserve"> гэгээ</w:t>
      </w:r>
      <w:ins w:id="166" w:author="Erdene Baatar Erdene-Ochir" w:date="2020-02-06T22:38:00Z">
        <w:r w:rsidR="00694486">
          <w:rPr>
            <w:b/>
            <w:bCs/>
            <w:sz w:val="20"/>
            <w:szCs w:val="20"/>
            <w:lang w:val="mn-MN"/>
          </w:rPr>
          <w:t>рлий</w:t>
        </w:r>
      </w:ins>
      <w:r w:rsidRPr="001762D6">
        <w:rPr>
          <w:b/>
          <w:bCs/>
          <w:sz w:val="20"/>
          <w:szCs w:val="20"/>
          <w:lang w:val="mn-MN"/>
        </w:rPr>
        <w:t>н адислал</w:t>
      </w:r>
      <w:del w:id="167" w:author="Erdene Baatar Erdene-Ochir" w:date="2020-02-06T22:38:00Z">
        <w:r w:rsidRPr="001762D6" w:rsidDel="00694486">
          <w:rPr>
            <w:b/>
            <w:bCs/>
            <w:sz w:val="20"/>
            <w:szCs w:val="20"/>
            <w:lang w:val="mn-MN"/>
          </w:rPr>
          <w:delText xml:space="preserve">ыг </w:delText>
        </w:r>
        <w:r w:rsidR="00A1187B" w:rsidRPr="001762D6" w:rsidDel="00694486">
          <w:rPr>
            <w:b/>
            <w:bCs/>
            <w:sz w:val="20"/>
            <w:szCs w:val="20"/>
            <w:lang w:val="mn-MN"/>
          </w:rPr>
          <w:delText xml:space="preserve">яг энэ мөчид </w:delText>
        </w:r>
        <w:r w:rsidRPr="001762D6" w:rsidDel="00694486">
          <w:rPr>
            <w:b/>
            <w:bCs/>
            <w:sz w:val="20"/>
            <w:szCs w:val="20"/>
            <w:lang w:val="mn-MN"/>
          </w:rPr>
          <w:delText>хүртэ</w:delText>
        </w:r>
        <w:r w:rsidR="009A1081" w:rsidDel="00694486">
          <w:rPr>
            <w:b/>
            <w:bCs/>
            <w:sz w:val="20"/>
            <w:szCs w:val="20"/>
            <w:lang w:val="mn-MN"/>
          </w:rPr>
          <w:delText>гтүн</w:delText>
        </w:r>
        <w:r w:rsidRPr="001762D6" w:rsidDel="00694486">
          <w:rPr>
            <w:b/>
            <w:bCs/>
            <w:sz w:val="20"/>
            <w:szCs w:val="20"/>
            <w:lang w:val="mn-MN"/>
          </w:rPr>
          <w:delText>.</w:delText>
        </w:r>
      </w:del>
      <w:ins w:id="168" w:author="Erdene Baatar Erdene-Ochir" w:date="2020-02-06T22:38:00Z">
        <w:r w:rsidR="00694486">
          <w:rPr>
            <w:b/>
            <w:bCs/>
            <w:sz w:val="20"/>
            <w:szCs w:val="20"/>
            <w:lang w:val="mn-MN"/>
          </w:rPr>
          <w:t>аар</w:t>
        </w:r>
      </w:ins>
      <w:r w:rsidRPr="001762D6">
        <w:rPr>
          <w:b/>
          <w:bCs/>
          <w:sz w:val="20"/>
          <w:szCs w:val="20"/>
          <w:lang w:val="mn-MN"/>
        </w:rPr>
        <w:t xml:space="preserve"> </w:t>
      </w:r>
      <w:del w:id="169" w:author="Erdene Baatar Erdene-Ochir" w:date="2020-02-06T22:39:00Z">
        <w:r w:rsidRPr="001762D6" w:rsidDel="00694486">
          <w:rPr>
            <w:b/>
            <w:bCs/>
            <w:sz w:val="20"/>
            <w:szCs w:val="20"/>
            <w:lang w:val="mn-MN"/>
          </w:rPr>
          <w:delText xml:space="preserve">Зорьсон </w:delText>
        </w:r>
      </w:del>
      <w:ins w:id="170" w:author="Erdene Baatar Erdene-Ochir" w:date="2020-02-06T22:39:00Z">
        <w:r w:rsidR="00694486">
          <w:rPr>
            <w:b/>
            <w:bCs/>
            <w:sz w:val="20"/>
            <w:szCs w:val="20"/>
            <w:lang w:val="mn-MN"/>
          </w:rPr>
          <w:t>биднийг бодь хутгийн зам м</w:t>
        </w:r>
      </w:ins>
      <w:ins w:id="171" w:author="Erdene Baatar Erdene-Ochir" w:date="2020-02-06T22:40:00Z">
        <w:r w:rsidR="00694486">
          <w:rPr>
            <w:b/>
            <w:bCs/>
            <w:sz w:val="20"/>
            <w:szCs w:val="20"/>
            <w:lang w:val="mn-MN"/>
          </w:rPr>
          <w:t xml:space="preserve">өрт </w:t>
        </w:r>
      </w:ins>
      <w:del w:id="172" w:author="Erdene Baatar Erdene-Ochir" w:date="2020-02-06T22:39:00Z">
        <w:r w:rsidR="009A1081" w:rsidDel="00694486">
          <w:rPr>
            <w:b/>
            <w:bCs/>
            <w:sz w:val="20"/>
            <w:szCs w:val="20"/>
            <w:lang w:val="mn-MN"/>
          </w:rPr>
          <w:delText>газарт</w:delText>
        </w:r>
      </w:del>
      <w:del w:id="173" w:author="Erdene Baatar Erdene-Ochir" w:date="2020-02-06T22:40:00Z">
        <w:r w:rsidRPr="001762D6" w:rsidDel="00694486">
          <w:rPr>
            <w:b/>
            <w:bCs/>
            <w:sz w:val="20"/>
            <w:szCs w:val="20"/>
            <w:lang w:val="mn-MN"/>
          </w:rPr>
          <w:delText xml:space="preserve"> минь </w:delText>
        </w:r>
        <w:r w:rsidR="00A1187B" w:rsidDel="00694486">
          <w:rPr>
            <w:b/>
            <w:bCs/>
            <w:sz w:val="20"/>
            <w:szCs w:val="20"/>
            <w:lang w:val="mn-MN"/>
          </w:rPr>
          <w:delText xml:space="preserve">биднийг </w:delText>
        </w:r>
      </w:del>
      <w:r w:rsidRPr="001762D6">
        <w:rPr>
          <w:b/>
          <w:bCs/>
          <w:sz w:val="20"/>
          <w:szCs w:val="20"/>
          <w:lang w:val="mn-MN"/>
        </w:rPr>
        <w:t>хөтлөн дагуулах болтугай</w:t>
      </w:r>
      <w:r w:rsidR="001762D6">
        <w:rPr>
          <w:b/>
          <w:bCs/>
          <w:sz w:val="20"/>
          <w:szCs w:val="20"/>
        </w:rPr>
        <w:t>!</w:t>
      </w:r>
      <w:commentRangeEnd w:id="142"/>
      <w:r w:rsidR="00F70ACA">
        <w:rPr>
          <w:rStyle w:val="CommentReference"/>
        </w:rPr>
        <w:commentReference w:id="142"/>
      </w:r>
    </w:p>
    <w:p w14:paraId="46709D75" w14:textId="74B84A2B" w:rsidR="001762D6" w:rsidDel="001E3DA7" w:rsidRDefault="00A1187B">
      <w:pPr>
        <w:rPr>
          <w:del w:id="174" w:author="Otgontugs Samdan" w:date="2021-07-14T09:53:00Z"/>
          <w:sz w:val="18"/>
          <w:szCs w:val="18"/>
        </w:rPr>
      </w:pPr>
      <w:del w:id="175" w:author="Otgontugs Samdan" w:date="2021-07-14T09:53:00Z">
        <w:r w:rsidRPr="001762D6" w:rsidDel="001E3DA7">
          <w:rPr>
            <w:sz w:val="18"/>
            <w:szCs w:val="18"/>
          </w:rPr>
          <w:delText>Arising</w:delText>
        </w:r>
        <w:r w:rsidR="001762D6" w:rsidRPr="001762D6" w:rsidDel="001E3DA7">
          <w:rPr>
            <w:sz w:val="18"/>
            <w:szCs w:val="18"/>
          </w:rPr>
          <w:delText xml:space="preserve"> from the merit of the beings of this realm, the renowned Sublime Realm of Shambala.</w:delText>
        </w:r>
        <w:r w:rsidR="00760069" w:rsidDel="001E3DA7">
          <w:rPr>
            <w:sz w:val="18"/>
            <w:szCs w:val="18"/>
          </w:rPr>
          <w:delText xml:space="preserve"> How amazing is this supreme and especially noble tantric realm! May I be born in this source of peace and harmony!</w:delText>
        </w:r>
      </w:del>
    </w:p>
    <w:p w14:paraId="5D02468F" w14:textId="77777777" w:rsidR="001E3DA7" w:rsidRPr="001762D6" w:rsidRDefault="001E3DA7">
      <w:pPr>
        <w:rPr>
          <w:ins w:id="176" w:author="Otgontugs Samdan" w:date="2021-07-14T09:53:00Z"/>
          <w:sz w:val="18"/>
          <w:szCs w:val="18"/>
        </w:rPr>
      </w:pPr>
    </w:p>
    <w:p w14:paraId="3012F85B" w14:textId="77777777" w:rsidR="00941D3E" w:rsidRDefault="00941D3E" w:rsidP="002967C0">
      <w:pPr>
        <w:spacing w:after="0"/>
        <w:rPr>
          <w:ins w:id="177" w:author="Erdene Baatar Erdene-Ochir" w:date="2020-02-06T22:41:00Z"/>
          <w:b/>
          <w:bCs/>
          <w:sz w:val="20"/>
          <w:szCs w:val="20"/>
          <w:lang w:val="mn-MN"/>
        </w:rPr>
        <w:pPrChange w:id="178" w:author="Otgontugs Samdan" w:date="2021-07-14T10:12:00Z">
          <w:pPr/>
        </w:pPrChange>
      </w:pPr>
      <w:ins w:id="179" w:author="Erdene Baatar Erdene-Ochir" w:date="2020-02-06T22:40:00Z">
        <w:r>
          <w:rPr>
            <w:b/>
            <w:bCs/>
            <w:sz w:val="20"/>
            <w:szCs w:val="20"/>
            <w:lang w:val="mn-MN"/>
          </w:rPr>
          <w:t xml:space="preserve">Ялангуяа, </w:t>
        </w:r>
      </w:ins>
      <w:del w:id="180" w:author="Erdene Baatar Erdene-Ochir" w:date="2020-02-06T22:40:00Z">
        <w:r w:rsidR="00A1187B" w:rsidDel="00941D3E">
          <w:rPr>
            <w:b/>
            <w:bCs/>
            <w:sz w:val="20"/>
            <w:szCs w:val="20"/>
            <w:lang w:val="mn-MN"/>
          </w:rPr>
          <w:delText>Э</w:delText>
        </w:r>
        <w:r w:rsidR="00602D8F" w:rsidRPr="001762D6" w:rsidDel="00941D3E">
          <w:rPr>
            <w:b/>
            <w:bCs/>
            <w:sz w:val="20"/>
            <w:szCs w:val="20"/>
            <w:lang w:val="mn-MN"/>
          </w:rPr>
          <w:delText xml:space="preserve">нэ </w:delText>
        </w:r>
      </w:del>
      <w:ins w:id="181" w:author="Erdene Baatar Erdene-Ochir" w:date="2020-02-06T22:40:00Z">
        <w:r>
          <w:rPr>
            <w:b/>
            <w:bCs/>
            <w:sz w:val="20"/>
            <w:szCs w:val="20"/>
            <w:lang w:val="mn-MN"/>
          </w:rPr>
          <w:t>э</w:t>
        </w:r>
        <w:r w:rsidRPr="001762D6">
          <w:rPr>
            <w:b/>
            <w:bCs/>
            <w:sz w:val="20"/>
            <w:szCs w:val="20"/>
            <w:lang w:val="mn-MN"/>
          </w:rPr>
          <w:t xml:space="preserve">нэ </w:t>
        </w:r>
      </w:ins>
      <w:r w:rsidR="00602D8F" w:rsidRPr="001762D6">
        <w:rPr>
          <w:b/>
          <w:bCs/>
          <w:sz w:val="20"/>
          <w:szCs w:val="20"/>
          <w:lang w:val="mn-MN"/>
        </w:rPr>
        <w:t xml:space="preserve">дэлхийн эгэл төрөлхтний буяны хүчээр </w:t>
      </w:r>
    </w:p>
    <w:p w14:paraId="67BDFDD7" w14:textId="1C385B21" w:rsidR="00941D3E" w:rsidRDefault="00602D8F" w:rsidP="002967C0">
      <w:pPr>
        <w:spacing w:after="0"/>
        <w:rPr>
          <w:ins w:id="182" w:author="Erdene Baatar Erdene-Ochir" w:date="2020-02-06T22:41:00Z"/>
          <w:b/>
          <w:bCs/>
          <w:sz w:val="20"/>
          <w:szCs w:val="20"/>
          <w:lang w:val="mn-MN"/>
        </w:rPr>
        <w:pPrChange w:id="183" w:author="Otgontugs Samdan" w:date="2021-07-14T10:12:00Z">
          <w:pPr/>
        </w:pPrChange>
      </w:pPr>
      <w:r w:rsidRPr="001762D6">
        <w:rPr>
          <w:b/>
          <w:bCs/>
          <w:sz w:val="20"/>
          <w:szCs w:val="20"/>
          <w:lang w:val="mn-MN"/>
        </w:rPr>
        <w:t xml:space="preserve">Шамбалын </w:t>
      </w:r>
      <w:del w:id="184" w:author="Erdene Baatar Erdene-Ochir" w:date="2020-02-06T22:41:00Z">
        <w:r w:rsidR="00A1187B" w:rsidRPr="001762D6" w:rsidDel="00941D3E">
          <w:rPr>
            <w:b/>
            <w:bCs/>
            <w:sz w:val="20"/>
            <w:szCs w:val="20"/>
            <w:lang w:val="mn-MN"/>
          </w:rPr>
          <w:delText xml:space="preserve">Дээд </w:delText>
        </w:r>
      </w:del>
      <w:ins w:id="185" w:author="Erdene Baatar Erdene-Ochir" w:date="2020-02-06T22:41:00Z">
        <w:r w:rsidR="00941D3E">
          <w:rPr>
            <w:b/>
            <w:bCs/>
            <w:sz w:val="20"/>
            <w:szCs w:val="20"/>
            <w:lang w:val="mn-MN"/>
          </w:rPr>
          <w:t>д</w:t>
        </w:r>
        <w:r w:rsidR="00941D3E" w:rsidRPr="001762D6">
          <w:rPr>
            <w:b/>
            <w:bCs/>
            <w:sz w:val="20"/>
            <w:szCs w:val="20"/>
            <w:lang w:val="mn-MN"/>
          </w:rPr>
          <w:t xml:space="preserve">ээд </w:t>
        </w:r>
      </w:ins>
      <w:r w:rsidRPr="001762D6">
        <w:rPr>
          <w:b/>
          <w:bCs/>
          <w:sz w:val="20"/>
          <w:szCs w:val="20"/>
          <w:lang w:val="mn-MN"/>
        </w:rPr>
        <w:t xml:space="preserve">орон </w:t>
      </w:r>
      <w:ins w:id="186" w:author="Erdene Baatar Erdene-Ochir" w:date="2020-02-06T22:41:00Z">
        <w:r w:rsidR="00941D3E">
          <w:rPr>
            <w:b/>
            <w:bCs/>
            <w:sz w:val="20"/>
            <w:szCs w:val="20"/>
            <w:lang w:val="mn-MN"/>
          </w:rPr>
          <w:t>хэмээ</w:t>
        </w:r>
      </w:ins>
      <w:ins w:id="187" w:author="Otgontugs Samdan" w:date="2021-07-14T09:54:00Z">
        <w:r w:rsidR="001E3DA7">
          <w:rPr>
            <w:b/>
            <w:bCs/>
            <w:sz w:val="20"/>
            <w:szCs w:val="20"/>
            <w:lang w:val="mn-MN"/>
          </w:rPr>
          <w:t>х</w:t>
        </w:r>
      </w:ins>
      <w:ins w:id="188" w:author="Erdene Baatar Erdene-Ochir" w:date="2020-02-06T22:41:00Z">
        <w:del w:id="189" w:author="Otgontugs Samdan" w:date="2021-07-14T09:54:00Z">
          <w:r w:rsidR="00941D3E" w:rsidDel="001E3DA7">
            <w:rPr>
              <w:b/>
              <w:bCs/>
              <w:sz w:val="20"/>
              <w:szCs w:val="20"/>
              <w:lang w:val="mn-MN"/>
            </w:rPr>
            <w:delText>н</w:delText>
          </w:r>
        </w:del>
        <w:r w:rsidR="00941D3E">
          <w:rPr>
            <w:b/>
            <w:bCs/>
            <w:sz w:val="20"/>
            <w:szCs w:val="20"/>
            <w:lang w:val="mn-MN"/>
          </w:rPr>
          <w:t xml:space="preserve"> алдар</w:t>
        </w:r>
      </w:ins>
      <w:ins w:id="190" w:author="Otgontugs Samdan" w:date="2021-07-14T09:54:00Z">
        <w:r w:rsidR="001E3DA7">
          <w:rPr>
            <w:b/>
            <w:bCs/>
            <w:sz w:val="20"/>
            <w:szCs w:val="20"/>
            <w:lang w:val="mn-MN"/>
          </w:rPr>
          <w:t>тай</w:t>
        </w:r>
      </w:ins>
      <w:ins w:id="191" w:author="Erdene Baatar Erdene-Ochir" w:date="2020-02-06T22:41:00Z">
        <w:del w:id="192" w:author="Otgontugs Samdan" w:date="2021-07-14T09:54:00Z">
          <w:r w:rsidR="00941D3E" w:rsidDel="001E3DA7">
            <w:rPr>
              <w:b/>
              <w:bCs/>
              <w:sz w:val="20"/>
              <w:szCs w:val="20"/>
              <w:lang w:val="mn-MN"/>
            </w:rPr>
            <w:delText>шсан</w:delText>
          </w:r>
        </w:del>
        <w:r w:rsidR="00941D3E">
          <w:rPr>
            <w:b/>
            <w:bCs/>
            <w:sz w:val="20"/>
            <w:szCs w:val="20"/>
            <w:lang w:val="mn-MN"/>
          </w:rPr>
          <w:t xml:space="preserve"> </w:t>
        </w:r>
      </w:ins>
      <w:del w:id="193" w:author="Erdene Baatar Erdene-Ochir" w:date="2020-02-06T22:41:00Z">
        <w:r w:rsidRPr="001762D6" w:rsidDel="00941D3E">
          <w:rPr>
            <w:b/>
            <w:bCs/>
            <w:sz w:val="20"/>
            <w:szCs w:val="20"/>
            <w:lang w:val="mn-MN"/>
          </w:rPr>
          <w:delText xml:space="preserve">ургах болтугай. </w:delText>
        </w:r>
      </w:del>
    </w:p>
    <w:p w14:paraId="04FED862" w14:textId="77777777" w:rsidR="00941D3E" w:rsidRDefault="00941D3E" w:rsidP="002967C0">
      <w:pPr>
        <w:spacing w:after="0"/>
        <w:rPr>
          <w:ins w:id="194" w:author="Erdene Baatar Erdene-Ochir" w:date="2020-02-06T22:43:00Z"/>
          <w:b/>
          <w:bCs/>
          <w:sz w:val="20"/>
          <w:szCs w:val="20"/>
          <w:lang w:val="mn-MN"/>
        </w:rPr>
        <w:pPrChange w:id="195" w:author="Otgontugs Samdan" w:date="2021-07-14T10:12:00Z">
          <w:pPr/>
        </w:pPrChange>
      </w:pPr>
      <w:ins w:id="196" w:author="Erdene Baatar Erdene-Ochir" w:date="2020-02-06T22:43:00Z">
        <w:r w:rsidRPr="001762D6">
          <w:rPr>
            <w:b/>
            <w:bCs/>
            <w:sz w:val="20"/>
            <w:szCs w:val="20"/>
            <w:lang w:val="mn-MN"/>
          </w:rPr>
          <w:t xml:space="preserve">Амгалан зохицлын ундрага болсон </w:t>
        </w:r>
      </w:ins>
    </w:p>
    <w:p w14:paraId="523F85FE" w14:textId="53A527FA" w:rsidR="00602D8F" w:rsidRPr="00941D3E" w:rsidRDefault="00532093">
      <w:pPr>
        <w:rPr>
          <w:b/>
          <w:bCs/>
          <w:sz w:val="20"/>
          <w:szCs w:val="20"/>
          <w:lang w:val="mn-MN"/>
          <w:rPrChange w:id="197" w:author="Erdene Baatar Erdene-Ochir" w:date="2020-02-06T22:43:00Z">
            <w:rPr>
              <w:b/>
              <w:bCs/>
              <w:sz w:val="20"/>
              <w:szCs w:val="20"/>
            </w:rPr>
          </w:rPrChange>
        </w:rPr>
      </w:pPr>
      <w:r>
        <w:rPr>
          <w:b/>
          <w:bCs/>
          <w:sz w:val="20"/>
          <w:szCs w:val="20"/>
          <w:lang w:val="mn-MN"/>
        </w:rPr>
        <w:t xml:space="preserve">Нууц тарнийн </w:t>
      </w:r>
      <w:del w:id="198" w:author="Erdene Baatar Erdene-Ochir" w:date="2020-02-06T22:43:00Z">
        <w:r w:rsidDel="00941D3E">
          <w:rPr>
            <w:b/>
            <w:bCs/>
            <w:sz w:val="20"/>
            <w:szCs w:val="20"/>
            <w:lang w:val="mn-MN"/>
          </w:rPr>
          <w:delText>ёсны</w:delText>
        </w:r>
        <w:r w:rsidR="00602D8F" w:rsidRPr="001762D6" w:rsidDel="00941D3E">
          <w:rPr>
            <w:b/>
            <w:bCs/>
            <w:sz w:val="20"/>
            <w:szCs w:val="20"/>
            <w:lang w:val="mn-MN"/>
          </w:rPr>
          <w:delText xml:space="preserve"> </w:delText>
        </w:r>
      </w:del>
      <w:del w:id="199" w:author="Erdene Baatar Erdene-Ochir" w:date="2020-02-06T22:41:00Z">
        <w:r w:rsidR="00602D8F" w:rsidRPr="001762D6" w:rsidDel="00941D3E">
          <w:rPr>
            <w:b/>
            <w:bCs/>
            <w:sz w:val="20"/>
            <w:szCs w:val="20"/>
            <w:lang w:val="mn-MN"/>
          </w:rPr>
          <w:delText xml:space="preserve">энэ </w:delText>
        </w:r>
      </w:del>
      <w:ins w:id="200" w:author="Erdene Baatar Erdene-Ochir" w:date="2020-02-06T22:41:00Z">
        <w:r w:rsidR="00941D3E">
          <w:rPr>
            <w:b/>
            <w:bCs/>
            <w:sz w:val="20"/>
            <w:szCs w:val="20"/>
            <w:lang w:val="mn-MN"/>
          </w:rPr>
          <w:t>тэр</w:t>
        </w:r>
        <w:r w:rsidR="00941D3E" w:rsidRPr="001762D6">
          <w:rPr>
            <w:b/>
            <w:bCs/>
            <w:sz w:val="20"/>
            <w:szCs w:val="20"/>
            <w:lang w:val="mn-MN"/>
          </w:rPr>
          <w:t xml:space="preserve"> </w:t>
        </w:r>
      </w:ins>
      <w:ins w:id="201" w:author="Erdene Baatar Erdene-Ochir" w:date="2020-02-06T22:42:00Z">
        <w:r w:rsidR="00941D3E">
          <w:rPr>
            <w:b/>
            <w:bCs/>
            <w:sz w:val="20"/>
            <w:szCs w:val="20"/>
            <w:lang w:val="mn-MN"/>
          </w:rPr>
          <w:t xml:space="preserve">гайхамшигт </w:t>
        </w:r>
      </w:ins>
      <w:r w:rsidR="00A1187B" w:rsidRPr="001762D6">
        <w:rPr>
          <w:b/>
          <w:bCs/>
          <w:sz w:val="20"/>
          <w:szCs w:val="20"/>
          <w:lang w:val="mn-MN"/>
        </w:rPr>
        <w:t xml:space="preserve">ариун </w:t>
      </w:r>
      <w:r w:rsidR="00602D8F" w:rsidRPr="001762D6">
        <w:rPr>
          <w:b/>
          <w:bCs/>
          <w:sz w:val="20"/>
          <w:szCs w:val="20"/>
          <w:lang w:val="mn-MN"/>
        </w:rPr>
        <w:t>ор</w:t>
      </w:r>
      <w:del w:id="202" w:author="Erdene Baatar Erdene-Ochir" w:date="2020-02-06T22:43:00Z">
        <w:r w:rsidR="00602D8F" w:rsidRPr="001762D6" w:rsidDel="00941D3E">
          <w:rPr>
            <w:b/>
            <w:bCs/>
            <w:sz w:val="20"/>
            <w:szCs w:val="20"/>
            <w:lang w:val="mn-MN"/>
          </w:rPr>
          <w:delText>он</w:delText>
        </w:r>
      </w:del>
      <w:del w:id="203" w:author="Erdene Baatar Erdene-Ochir" w:date="2020-02-06T22:42:00Z">
        <w:r w:rsidR="00602D8F" w:rsidRPr="001762D6" w:rsidDel="00941D3E">
          <w:rPr>
            <w:b/>
            <w:bCs/>
            <w:sz w:val="20"/>
            <w:szCs w:val="20"/>
            <w:lang w:val="mn-MN"/>
          </w:rPr>
          <w:delText xml:space="preserve"> юутай гайхамшигтай.</w:delText>
        </w:r>
      </w:del>
      <w:del w:id="204" w:author="Erdene Baatar Erdene-Ochir" w:date="2020-02-06T22:43:00Z">
        <w:r w:rsidR="00602D8F" w:rsidRPr="001762D6" w:rsidDel="00941D3E">
          <w:rPr>
            <w:b/>
            <w:bCs/>
            <w:sz w:val="20"/>
            <w:szCs w:val="20"/>
            <w:lang w:val="mn-MN"/>
          </w:rPr>
          <w:delText xml:space="preserve"> Амгалан зохицлын ундрага</w:delText>
        </w:r>
        <w:r w:rsidR="00F81B34" w:rsidRPr="001762D6" w:rsidDel="00941D3E">
          <w:rPr>
            <w:b/>
            <w:bCs/>
            <w:sz w:val="20"/>
            <w:szCs w:val="20"/>
            <w:lang w:val="mn-MN"/>
          </w:rPr>
          <w:delText xml:space="preserve"> болсон энэ газар</w:delText>
        </w:r>
        <w:r w:rsidR="00A1187B" w:rsidDel="00941D3E">
          <w:rPr>
            <w:b/>
            <w:bCs/>
            <w:sz w:val="20"/>
            <w:szCs w:val="20"/>
            <w:lang w:val="mn-MN"/>
          </w:rPr>
          <w:delText>т</w:delText>
        </w:r>
      </w:del>
      <w:ins w:id="205" w:author="Erdene Baatar Erdene-Ochir" w:date="2020-02-06T22:43:00Z">
        <w:r w:rsidR="00941D3E">
          <w:rPr>
            <w:b/>
            <w:bCs/>
            <w:sz w:val="20"/>
            <w:szCs w:val="20"/>
            <w:lang w:val="mn-MN"/>
          </w:rPr>
          <w:t>ноо</w:t>
        </w:r>
      </w:ins>
      <w:r w:rsidR="00F81B34" w:rsidRPr="001762D6">
        <w:rPr>
          <w:b/>
          <w:bCs/>
          <w:sz w:val="20"/>
          <w:szCs w:val="20"/>
          <w:lang w:val="mn-MN"/>
        </w:rPr>
        <w:t xml:space="preserve"> би төрөх болтугай</w:t>
      </w:r>
      <w:r w:rsidR="001762D6">
        <w:rPr>
          <w:b/>
          <w:bCs/>
          <w:sz w:val="20"/>
          <w:szCs w:val="20"/>
        </w:rPr>
        <w:t>!</w:t>
      </w:r>
    </w:p>
    <w:p w14:paraId="548146DB" w14:textId="250DB985" w:rsidR="001762D6" w:rsidDel="001E3DA7" w:rsidRDefault="001762D6">
      <w:pPr>
        <w:rPr>
          <w:del w:id="206" w:author="Otgontugs Samdan" w:date="2021-07-14T09:54:00Z"/>
          <w:sz w:val="18"/>
          <w:szCs w:val="18"/>
        </w:rPr>
      </w:pPr>
      <w:del w:id="207" w:author="Otgontugs Samdan" w:date="2021-07-14T09:54:00Z">
        <w:r w:rsidRPr="001762D6" w:rsidDel="001E3DA7">
          <w:rPr>
            <w:sz w:val="18"/>
            <w:szCs w:val="18"/>
          </w:rPr>
          <w:delText>This realm surrounded in all directions by the ridges of great, brilliant snow mountains, forming an indestructible barrier.</w:delText>
        </w:r>
        <w:r w:rsidR="00760069" w:rsidDel="001E3DA7">
          <w:rPr>
            <w:sz w:val="18"/>
            <w:szCs w:val="18"/>
          </w:rPr>
          <w:delText xml:space="preserve"> On the outside, there is white snow. On the inside, there are various mountains. Their peaks are covered with snow and the middle part is made of massive rock boulders. The slopes of the mountains are covered with forests, meadows and lotus groves. There are jewel-like lakes that are warm, soothing and pleasant. In this realm even animals announce the Sacred Dharma. I pay homage to this amazing and inconceivable realm!</w:delText>
        </w:r>
      </w:del>
    </w:p>
    <w:p w14:paraId="1A92DDB0" w14:textId="77777777" w:rsidR="001E3DA7" w:rsidRPr="001762D6" w:rsidRDefault="001E3DA7">
      <w:pPr>
        <w:rPr>
          <w:ins w:id="208" w:author="Otgontugs Samdan" w:date="2021-07-14T09:54:00Z"/>
          <w:sz w:val="18"/>
          <w:szCs w:val="18"/>
        </w:rPr>
      </w:pPr>
    </w:p>
    <w:p w14:paraId="16F3F9F9" w14:textId="77777777" w:rsidR="00B16E85" w:rsidRDefault="00F81B34" w:rsidP="002967C0">
      <w:pPr>
        <w:spacing w:after="0"/>
        <w:rPr>
          <w:ins w:id="209" w:author="Erdene Baatar Erdene-Ochir" w:date="2020-02-06T22:44:00Z"/>
          <w:b/>
          <w:bCs/>
          <w:sz w:val="20"/>
          <w:szCs w:val="20"/>
          <w:lang w:val="mn-MN"/>
        </w:rPr>
        <w:pPrChange w:id="210" w:author="Otgontugs Samdan" w:date="2021-07-14T10:13:00Z">
          <w:pPr/>
        </w:pPrChange>
      </w:pPr>
      <w:r w:rsidRPr="001762D6">
        <w:rPr>
          <w:b/>
          <w:bCs/>
          <w:sz w:val="20"/>
          <w:szCs w:val="20"/>
          <w:lang w:val="mn-MN"/>
        </w:rPr>
        <w:t xml:space="preserve">Энэ газар бүхий л талаасаа нэвтрэшгүй хаалт болсон </w:t>
      </w:r>
    </w:p>
    <w:p w14:paraId="01C502F9" w14:textId="77777777" w:rsidR="00B16E85" w:rsidRDefault="00F81B34" w:rsidP="002967C0">
      <w:pPr>
        <w:spacing w:after="0"/>
        <w:rPr>
          <w:ins w:id="211" w:author="Erdene Baatar Erdene-Ochir" w:date="2020-02-06T22:44:00Z"/>
          <w:b/>
          <w:bCs/>
          <w:sz w:val="20"/>
          <w:szCs w:val="20"/>
          <w:lang w:val="mn-MN"/>
        </w:rPr>
        <w:pPrChange w:id="212" w:author="Otgontugs Samdan" w:date="2021-07-14T10:13:00Z">
          <w:pPr/>
        </w:pPrChange>
      </w:pPr>
      <w:del w:id="213" w:author="Erdene Baatar Erdene-Ochir" w:date="2020-02-06T22:44:00Z">
        <w:r w:rsidRPr="001762D6" w:rsidDel="00B16E85">
          <w:rPr>
            <w:b/>
            <w:bCs/>
            <w:sz w:val="20"/>
            <w:szCs w:val="20"/>
            <w:lang w:val="mn-MN"/>
          </w:rPr>
          <w:delText xml:space="preserve">аугаа </w:delText>
        </w:r>
      </w:del>
      <w:ins w:id="214" w:author="Erdene Baatar Erdene-Ochir" w:date="2020-02-06T22:44:00Z">
        <w:r w:rsidR="00B16E85">
          <w:rPr>
            <w:b/>
            <w:bCs/>
            <w:sz w:val="20"/>
            <w:szCs w:val="20"/>
            <w:lang w:val="mn-MN"/>
          </w:rPr>
          <w:t>А</w:t>
        </w:r>
        <w:r w:rsidR="00B16E85" w:rsidRPr="001762D6">
          <w:rPr>
            <w:b/>
            <w:bCs/>
            <w:sz w:val="20"/>
            <w:szCs w:val="20"/>
            <w:lang w:val="mn-MN"/>
          </w:rPr>
          <w:t xml:space="preserve">угаа </w:t>
        </w:r>
      </w:ins>
      <w:r w:rsidR="00A1187B">
        <w:rPr>
          <w:b/>
          <w:bCs/>
          <w:sz w:val="20"/>
          <w:szCs w:val="20"/>
          <w:lang w:val="mn-MN"/>
        </w:rPr>
        <w:t>сүрлэг халил ирмэгт</w:t>
      </w:r>
      <w:r w:rsidRPr="001762D6">
        <w:rPr>
          <w:b/>
          <w:bCs/>
          <w:sz w:val="20"/>
          <w:szCs w:val="20"/>
          <w:lang w:val="mn-MN"/>
        </w:rPr>
        <w:t xml:space="preserve"> цас</w:t>
      </w:r>
      <w:r w:rsidR="00A1187B">
        <w:rPr>
          <w:b/>
          <w:bCs/>
          <w:sz w:val="20"/>
          <w:szCs w:val="20"/>
          <w:lang w:val="mn-MN"/>
        </w:rPr>
        <w:t>т</w:t>
      </w:r>
      <w:r w:rsidRPr="001762D6">
        <w:rPr>
          <w:b/>
          <w:bCs/>
          <w:sz w:val="20"/>
          <w:szCs w:val="20"/>
          <w:lang w:val="mn-MN"/>
        </w:rPr>
        <w:t xml:space="preserve"> уулсаар хүрээлүүлэн орш</w:t>
      </w:r>
      <w:r w:rsidR="00BC7CBA">
        <w:rPr>
          <w:b/>
          <w:bCs/>
          <w:sz w:val="20"/>
          <w:szCs w:val="20"/>
          <w:lang w:val="mn-MN"/>
        </w:rPr>
        <w:t>муй</w:t>
      </w:r>
      <w:r w:rsidRPr="001762D6">
        <w:rPr>
          <w:b/>
          <w:bCs/>
          <w:sz w:val="20"/>
          <w:szCs w:val="20"/>
          <w:lang w:val="mn-MN"/>
        </w:rPr>
        <w:t xml:space="preserve">. </w:t>
      </w:r>
    </w:p>
    <w:p w14:paraId="3F7A2E88" w14:textId="0EACE5E6" w:rsidR="00B16E85" w:rsidRDefault="00F81B34" w:rsidP="002967C0">
      <w:pPr>
        <w:spacing w:after="0"/>
        <w:rPr>
          <w:ins w:id="215" w:author="Erdene Baatar Erdene-Ochir" w:date="2020-02-06T22:45:00Z"/>
          <w:b/>
          <w:bCs/>
          <w:sz w:val="20"/>
          <w:szCs w:val="20"/>
          <w:lang w:val="mn-MN"/>
        </w:rPr>
        <w:pPrChange w:id="216" w:author="Otgontugs Samdan" w:date="2021-07-14T10:13:00Z">
          <w:pPr/>
        </w:pPrChange>
      </w:pPr>
      <w:r w:rsidRPr="001762D6">
        <w:rPr>
          <w:b/>
          <w:bCs/>
          <w:sz w:val="20"/>
          <w:szCs w:val="20"/>
          <w:lang w:val="mn-MN"/>
        </w:rPr>
        <w:t>Гадна</w:t>
      </w:r>
      <w:del w:id="217" w:author="Erdene Baatar Erdene-Ochir" w:date="2020-02-06T22:45:00Z">
        <w:r w:rsidRPr="001762D6" w:rsidDel="00B16E85">
          <w:rPr>
            <w:b/>
            <w:bCs/>
            <w:sz w:val="20"/>
            <w:szCs w:val="20"/>
            <w:lang w:val="mn-MN"/>
          </w:rPr>
          <w:delText xml:space="preserve"> талаас харвал</w:delText>
        </w:r>
      </w:del>
      <w:ins w:id="218" w:author="Erdene Baatar Erdene-Ochir" w:date="2020-02-06T22:45:00Z">
        <w:r w:rsidR="00B16E85">
          <w:rPr>
            <w:b/>
            <w:bCs/>
            <w:sz w:val="20"/>
            <w:szCs w:val="20"/>
            <w:lang w:val="mn-MN"/>
          </w:rPr>
          <w:t>а</w:t>
        </w:r>
      </w:ins>
      <w:r w:rsidRPr="001762D6">
        <w:rPr>
          <w:b/>
          <w:bCs/>
          <w:sz w:val="20"/>
          <w:szCs w:val="20"/>
          <w:lang w:val="mn-MN"/>
        </w:rPr>
        <w:t xml:space="preserve"> цас</w:t>
      </w:r>
      <w:r w:rsidR="00A1187B">
        <w:rPr>
          <w:b/>
          <w:bCs/>
          <w:sz w:val="20"/>
          <w:szCs w:val="20"/>
          <w:lang w:val="mn-MN"/>
        </w:rPr>
        <w:t xml:space="preserve"> мөсөөр битүү </w:t>
      </w:r>
      <w:del w:id="219" w:author="Erdene Baatar Erdene-Ochir" w:date="2020-02-06T22:45:00Z">
        <w:r w:rsidR="00A1187B" w:rsidDel="00B16E85">
          <w:rPr>
            <w:b/>
            <w:bCs/>
            <w:sz w:val="20"/>
            <w:szCs w:val="20"/>
            <w:lang w:val="mn-MN"/>
          </w:rPr>
          <w:delText>хучигдсэн</w:delText>
        </w:r>
      </w:del>
      <w:ins w:id="220" w:author="Erdene Baatar Erdene-Ochir" w:date="2020-02-06T22:45:00Z">
        <w:r w:rsidR="00B16E85">
          <w:rPr>
            <w:b/>
            <w:bCs/>
            <w:sz w:val="20"/>
            <w:szCs w:val="20"/>
            <w:lang w:val="mn-MN"/>
          </w:rPr>
          <w:t>хучигдсан</w:t>
        </w:r>
      </w:ins>
      <w:r w:rsidR="00532093">
        <w:rPr>
          <w:b/>
          <w:bCs/>
          <w:sz w:val="20"/>
          <w:szCs w:val="20"/>
          <w:lang w:val="mn-MN"/>
        </w:rPr>
        <w:t>,</w:t>
      </w:r>
      <w:r w:rsidRPr="001762D6">
        <w:rPr>
          <w:b/>
          <w:bCs/>
          <w:sz w:val="20"/>
          <w:szCs w:val="20"/>
          <w:lang w:val="mn-MN"/>
        </w:rPr>
        <w:t xml:space="preserve"> </w:t>
      </w:r>
      <w:del w:id="221" w:author="Erdene Baatar Erdene-Ochir" w:date="2020-02-06T22:45:00Z">
        <w:r w:rsidRPr="001762D6" w:rsidDel="00B16E85">
          <w:rPr>
            <w:b/>
            <w:bCs/>
            <w:sz w:val="20"/>
            <w:szCs w:val="20"/>
            <w:lang w:val="mn-MN"/>
          </w:rPr>
          <w:delText xml:space="preserve">харин </w:delText>
        </w:r>
      </w:del>
      <w:r w:rsidRPr="001762D6">
        <w:rPr>
          <w:b/>
          <w:bCs/>
          <w:sz w:val="20"/>
          <w:szCs w:val="20"/>
          <w:lang w:val="mn-MN"/>
        </w:rPr>
        <w:t>дот</w:t>
      </w:r>
      <w:del w:id="222" w:author="Erdene Baatar Erdene-Ochir" w:date="2020-02-06T22:46:00Z">
        <w:r w:rsidRPr="001762D6" w:rsidDel="00B16E85">
          <w:rPr>
            <w:b/>
            <w:bCs/>
            <w:sz w:val="20"/>
            <w:szCs w:val="20"/>
            <w:lang w:val="mn-MN"/>
          </w:rPr>
          <w:delText>ор</w:delText>
        </w:r>
      </w:del>
      <w:ins w:id="223" w:author="Erdene Baatar Erdene-Ochir" w:date="2020-02-06T22:46:00Z">
        <w:r w:rsidR="00B16E85">
          <w:rPr>
            <w:b/>
            <w:bCs/>
            <w:sz w:val="20"/>
            <w:szCs w:val="20"/>
            <w:lang w:val="mn-MN"/>
          </w:rPr>
          <w:t>роо</w:t>
        </w:r>
      </w:ins>
      <w:del w:id="224" w:author="Erdene Baatar Erdene-Ochir" w:date="2020-02-06T22:46:00Z">
        <w:r w:rsidRPr="001762D6" w:rsidDel="00B16E85">
          <w:rPr>
            <w:b/>
            <w:bCs/>
            <w:sz w:val="20"/>
            <w:szCs w:val="20"/>
            <w:lang w:val="mn-MN"/>
          </w:rPr>
          <w:delText xml:space="preserve"> талдаа</w:delText>
        </w:r>
      </w:del>
      <w:r w:rsidRPr="001762D6">
        <w:rPr>
          <w:b/>
          <w:bCs/>
          <w:sz w:val="20"/>
          <w:szCs w:val="20"/>
          <w:lang w:val="mn-MN"/>
        </w:rPr>
        <w:t xml:space="preserve"> </w:t>
      </w:r>
      <w:del w:id="225" w:author="Erdene Baatar Erdene-Ochir" w:date="2020-02-06T22:46:00Z">
        <w:r w:rsidRPr="001762D6" w:rsidDel="00B16E85">
          <w:rPr>
            <w:b/>
            <w:bCs/>
            <w:sz w:val="20"/>
            <w:szCs w:val="20"/>
            <w:lang w:val="mn-MN"/>
          </w:rPr>
          <w:delText xml:space="preserve">янз </w:delText>
        </w:r>
      </w:del>
      <w:ins w:id="226" w:author="Erdene Baatar Erdene-Ochir" w:date="2020-02-06T22:46:00Z">
        <w:r w:rsidR="00B16E85">
          <w:rPr>
            <w:b/>
            <w:bCs/>
            <w:sz w:val="20"/>
            <w:szCs w:val="20"/>
            <w:lang w:val="mn-MN"/>
          </w:rPr>
          <w:t>зүйл бүрийн</w:t>
        </w:r>
      </w:ins>
      <w:del w:id="227" w:author="Erdene Baatar Erdene-Ochir" w:date="2020-02-06T22:46:00Z">
        <w:r w:rsidRPr="001762D6" w:rsidDel="00B16E85">
          <w:rPr>
            <w:b/>
            <w:bCs/>
            <w:sz w:val="20"/>
            <w:szCs w:val="20"/>
            <w:lang w:val="mn-MN"/>
          </w:rPr>
          <w:delText>болгоны</w:delText>
        </w:r>
      </w:del>
      <w:r w:rsidRPr="001762D6">
        <w:rPr>
          <w:b/>
          <w:bCs/>
          <w:sz w:val="20"/>
          <w:szCs w:val="20"/>
          <w:lang w:val="mn-MN"/>
        </w:rPr>
        <w:t xml:space="preserve"> уулс байх </w:t>
      </w:r>
      <w:r w:rsidR="00A1187B">
        <w:rPr>
          <w:b/>
          <w:bCs/>
          <w:sz w:val="20"/>
          <w:szCs w:val="20"/>
          <w:lang w:val="mn-MN"/>
        </w:rPr>
        <w:t xml:space="preserve">бөгөөд </w:t>
      </w:r>
    </w:p>
    <w:p w14:paraId="7FA5E49F" w14:textId="2309961D" w:rsidR="00B16E85" w:rsidRDefault="00F81B34" w:rsidP="002967C0">
      <w:pPr>
        <w:spacing w:after="0"/>
        <w:rPr>
          <w:ins w:id="228" w:author="Erdene Baatar Erdene-Ochir" w:date="2020-02-06T22:46:00Z"/>
          <w:b/>
          <w:bCs/>
          <w:sz w:val="20"/>
          <w:szCs w:val="20"/>
          <w:lang w:val="mn-MN"/>
        </w:rPr>
        <w:pPrChange w:id="229" w:author="Otgontugs Samdan" w:date="2021-07-14T10:13:00Z">
          <w:pPr/>
        </w:pPrChange>
      </w:pPr>
      <w:del w:id="230" w:author="Erdene Baatar Erdene-Ochir" w:date="2020-02-06T22:46:00Z">
        <w:r w:rsidRPr="001762D6" w:rsidDel="00B16E85">
          <w:rPr>
            <w:b/>
            <w:bCs/>
            <w:sz w:val="20"/>
            <w:szCs w:val="20"/>
            <w:lang w:val="mn-MN"/>
          </w:rPr>
          <w:delText>орой</w:delText>
        </w:r>
        <w:r w:rsidR="00A1187B" w:rsidDel="00B16E85">
          <w:rPr>
            <w:b/>
            <w:bCs/>
            <w:sz w:val="20"/>
            <w:szCs w:val="20"/>
            <w:lang w:val="mn-MN"/>
          </w:rPr>
          <w:delText>доо</w:delText>
        </w:r>
        <w:r w:rsidRPr="001762D6" w:rsidDel="00B16E85">
          <w:rPr>
            <w:b/>
            <w:bCs/>
            <w:sz w:val="20"/>
            <w:szCs w:val="20"/>
            <w:lang w:val="mn-MN"/>
          </w:rPr>
          <w:delText xml:space="preserve"> </w:delText>
        </w:r>
      </w:del>
      <w:ins w:id="231" w:author="Erdene Baatar Erdene-Ochir" w:date="2020-02-06T22:46:00Z">
        <w:r w:rsidR="00B16E85">
          <w:rPr>
            <w:b/>
            <w:bCs/>
            <w:sz w:val="20"/>
            <w:szCs w:val="20"/>
            <w:lang w:val="mn-MN"/>
          </w:rPr>
          <w:t>О</w:t>
        </w:r>
        <w:r w:rsidR="00B16E85" w:rsidRPr="001762D6">
          <w:rPr>
            <w:b/>
            <w:bCs/>
            <w:sz w:val="20"/>
            <w:szCs w:val="20"/>
            <w:lang w:val="mn-MN"/>
          </w:rPr>
          <w:t>рой</w:t>
        </w:r>
        <w:r w:rsidR="00B16E85">
          <w:rPr>
            <w:b/>
            <w:bCs/>
            <w:sz w:val="20"/>
            <w:szCs w:val="20"/>
            <w:lang w:val="mn-MN"/>
          </w:rPr>
          <w:t>доо</w:t>
        </w:r>
        <w:r w:rsidR="00B16E85" w:rsidRPr="001762D6">
          <w:rPr>
            <w:b/>
            <w:bCs/>
            <w:sz w:val="20"/>
            <w:szCs w:val="20"/>
            <w:lang w:val="mn-MN"/>
          </w:rPr>
          <w:t xml:space="preserve"> </w:t>
        </w:r>
      </w:ins>
      <w:r w:rsidRPr="001762D6">
        <w:rPr>
          <w:b/>
          <w:bCs/>
          <w:sz w:val="20"/>
          <w:szCs w:val="20"/>
          <w:lang w:val="mn-MN"/>
        </w:rPr>
        <w:t>мөсөн оргилтой</w:t>
      </w:r>
      <w:r w:rsidR="00A1187B">
        <w:rPr>
          <w:b/>
          <w:bCs/>
          <w:sz w:val="20"/>
          <w:szCs w:val="20"/>
          <w:lang w:val="mn-MN"/>
        </w:rPr>
        <w:t xml:space="preserve">, </w:t>
      </w:r>
      <w:r w:rsidRPr="001762D6">
        <w:rPr>
          <w:b/>
          <w:bCs/>
          <w:sz w:val="20"/>
          <w:szCs w:val="20"/>
          <w:lang w:val="mn-MN"/>
        </w:rPr>
        <w:t xml:space="preserve">дунд хэсэгтээ </w:t>
      </w:r>
      <w:r w:rsidR="00A1187B" w:rsidRPr="001762D6">
        <w:rPr>
          <w:b/>
          <w:bCs/>
          <w:sz w:val="20"/>
          <w:szCs w:val="20"/>
          <w:lang w:val="mn-MN"/>
        </w:rPr>
        <w:t xml:space="preserve">нүсэр </w:t>
      </w:r>
      <w:r w:rsidRPr="001762D6">
        <w:rPr>
          <w:b/>
          <w:bCs/>
          <w:sz w:val="20"/>
          <w:szCs w:val="20"/>
          <w:lang w:val="mn-MN"/>
        </w:rPr>
        <w:t xml:space="preserve">бул хад чулуунаас тогтсон </w:t>
      </w:r>
      <w:r w:rsidR="00A1187B">
        <w:rPr>
          <w:b/>
          <w:bCs/>
          <w:sz w:val="20"/>
          <w:szCs w:val="20"/>
          <w:lang w:val="mn-MN"/>
        </w:rPr>
        <w:t>ажгуу</w:t>
      </w:r>
      <w:r w:rsidRPr="001762D6">
        <w:rPr>
          <w:b/>
          <w:bCs/>
          <w:sz w:val="20"/>
          <w:szCs w:val="20"/>
          <w:lang w:val="mn-MN"/>
        </w:rPr>
        <w:t xml:space="preserve">. </w:t>
      </w:r>
    </w:p>
    <w:p w14:paraId="794B3B40" w14:textId="77777777" w:rsidR="00B16E85" w:rsidRDefault="00AD33FE" w:rsidP="002967C0">
      <w:pPr>
        <w:spacing w:after="0"/>
        <w:rPr>
          <w:ins w:id="232" w:author="Erdene Baatar Erdene-Ochir" w:date="2020-02-06T22:47:00Z"/>
          <w:b/>
          <w:bCs/>
          <w:sz w:val="20"/>
          <w:szCs w:val="20"/>
          <w:lang w:val="mn-MN"/>
        </w:rPr>
        <w:pPrChange w:id="233" w:author="Otgontugs Samdan" w:date="2021-07-14T10:13:00Z">
          <w:pPr/>
        </w:pPrChange>
      </w:pPr>
      <w:r w:rsidRPr="001762D6">
        <w:rPr>
          <w:b/>
          <w:bCs/>
          <w:sz w:val="20"/>
          <w:szCs w:val="20"/>
          <w:lang w:val="mn-MN"/>
        </w:rPr>
        <w:t xml:space="preserve">Уулсын </w:t>
      </w:r>
      <w:r w:rsidR="00BC7CBA">
        <w:rPr>
          <w:b/>
          <w:bCs/>
          <w:sz w:val="20"/>
          <w:szCs w:val="20"/>
          <w:lang w:val="mn-MN"/>
        </w:rPr>
        <w:t>налуу энгэрээр</w:t>
      </w:r>
      <w:r w:rsidRPr="001762D6">
        <w:rPr>
          <w:b/>
          <w:bCs/>
          <w:sz w:val="20"/>
          <w:szCs w:val="20"/>
          <w:lang w:val="mn-MN"/>
        </w:rPr>
        <w:t xml:space="preserve"> шигүү ой төгөл болоод </w:t>
      </w:r>
      <w:r w:rsidR="00BC7CBA">
        <w:rPr>
          <w:b/>
          <w:bCs/>
          <w:sz w:val="20"/>
          <w:szCs w:val="20"/>
          <w:lang w:val="mn-MN"/>
        </w:rPr>
        <w:t xml:space="preserve">цааш </w:t>
      </w:r>
      <w:r w:rsidRPr="001762D6">
        <w:rPr>
          <w:b/>
          <w:bCs/>
          <w:sz w:val="20"/>
          <w:szCs w:val="20"/>
          <w:lang w:val="mn-MN"/>
        </w:rPr>
        <w:t xml:space="preserve">лянхуа цэцгэн хөндийнүүд </w:t>
      </w:r>
      <w:r w:rsidR="00BC7CBA">
        <w:rPr>
          <w:b/>
          <w:bCs/>
          <w:sz w:val="20"/>
          <w:szCs w:val="20"/>
          <w:lang w:val="mn-MN"/>
        </w:rPr>
        <w:t>үргэлжлэх</w:t>
      </w:r>
      <w:r w:rsidRPr="001762D6">
        <w:rPr>
          <w:b/>
          <w:bCs/>
          <w:sz w:val="20"/>
          <w:szCs w:val="20"/>
          <w:lang w:val="mn-MN"/>
        </w:rPr>
        <w:t xml:space="preserve"> бөгөөд </w:t>
      </w:r>
    </w:p>
    <w:p w14:paraId="1BF0DA67" w14:textId="77777777" w:rsidR="00B16E85" w:rsidRDefault="00B16E85" w:rsidP="002967C0">
      <w:pPr>
        <w:spacing w:after="0"/>
        <w:rPr>
          <w:ins w:id="234" w:author="Erdene Baatar Erdene-Ochir" w:date="2020-02-06T22:48:00Z"/>
          <w:b/>
          <w:bCs/>
          <w:sz w:val="20"/>
          <w:szCs w:val="20"/>
          <w:lang w:val="mn-MN"/>
        </w:rPr>
        <w:pPrChange w:id="235" w:author="Otgontugs Samdan" w:date="2021-07-14T10:13:00Z">
          <w:pPr/>
        </w:pPrChange>
      </w:pPr>
      <w:ins w:id="236" w:author="Erdene Baatar Erdene-Ochir" w:date="2020-02-06T22:47:00Z">
        <w:r>
          <w:rPr>
            <w:b/>
            <w:bCs/>
            <w:sz w:val="20"/>
            <w:szCs w:val="20"/>
            <w:lang w:val="mn-MN"/>
          </w:rPr>
          <w:t xml:space="preserve">Эрдэнэт </w:t>
        </w:r>
      </w:ins>
      <w:del w:id="237" w:author="Erdene Baatar Erdene-Ochir" w:date="2020-02-06T22:47:00Z">
        <w:r w:rsidR="00AD33FE" w:rsidRPr="001762D6" w:rsidDel="00B16E85">
          <w:rPr>
            <w:b/>
            <w:bCs/>
            <w:sz w:val="20"/>
            <w:szCs w:val="20"/>
            <w:lang w:val="mn-MN"/>
          </w:rPr>
          <w:delText xml:space="preserve">нуурын </w:delText>
        </w:r>
      </w:del>
      <w:ins w:id="238" w:author="Erdene Baatar Erdene-Ochir" w:date="2020-02-06T22:47:00Z">
        <w:r>
          <w:rPr>
            <w:b/>
            <w:bCs/>
            <w:sz w:val="20"/>
            <w:szCs w:val="20"/>
            <w:lang w:val="mn-MN"/>
          </w:rPr>
          <w:t>н</w:t>
        </w:r>
        <w:r w:rsidRPr="001762D6">
          <w:rPr>
            <w:b/>
            <w:bCs/>
            <w:sz w:val="20"/>
            <w:szCs w:val="20"/>
            <w:lang w:val="mn-MN"/>
          </w:rPr>
          <w:t xml:space="preserve">уурын </w:t>
        </w:r>
      </w:ins>
      <w:r w:rsidR="00AD33FE" w:rsidRPr="001762D6">
        <w:rPr>
          <w:b/>
          <w:bCs/>
          <w:sz w:val="20"/>
          <w:szCs w:val="20"/>
          <w:lang w:val="mn-MN"/>
        </w:rPr>
        <w:t>ус</w:t>
      </w:r>
      <w:ins w:id="239" w:author="Erdene Baatar Erdene-Ochir" w:date="2020-02-06T22:47:00Z">
        <w:r>
          <w:rPr>
            <w:b/>
            <w:bCs/>
            <w:sz w:val="20"/>
            <w:szCs w:val="20"/>
            <w:lang w:val="mn-MN"/>
          </w:rPr>
          <w:t xml:space="preserve"> нь</w:t>
        </w:r>
      </w:ins>
      <w:r w:rsidR="00AD33FE" w:rsidRPr="001762D6">
        <w:rPr>
          <w:b/>
          <w:bCs/>
          <w:sz w:val="20"/>
          <w:szCs w:val="20"/>
          <w:lang w:val="mn-MN"/>
        </w:rPr>
        <w:t xml:space="preserve"> бүлээн зөөлөн ба</w:t>
      </w:r>
      <w:r w:rsidR="00A1187B">
        <w:rPr>
          <w:b/>
          <w:bCs/>
          <w:sz w:val="20"/>
          <w:szCs w:val="20"/>
          <w:lang w:val="mn-MN"/>
        </w:rPr>
        <w:t>с</w:t>
      </w:r>
      <w:r w:rsidR="00AD33FE" w:rsidRPr="001762D6">
        <w:rPr>
          <w:b/>
          <w:bCs/>
          <w:sz w:val="20"/>
          <w:szCs w:val="20"/>
          <w:lang w:val="mn-MN"/>
        </w:rPr>
        <w:t xml:space="preserve"> тааламжтай. </w:t>
      </w:r>
    </w:p>
    <w:p w14:paraId="010ADF54" w14:textId="0E3DBE95" w:rsidR="00B16E85" w:rsidRDefault="00AD33FE" w:rsidP="002967C0">
      <w:pPr>
        <w:spacing w:after="0"/>
        <w:rPr>
          <w:ins w:id="240" w:author="Erdene Baatar Erdene-Ochir" w:date="2020-02-06T22:48:00Z"/>
          <w:b/>
          <w:bCs/>
          <w:sz w:val="20"/>
          <w:szCs w:val="20"/>
          <w:lang w:val="mn-MN"/>
        </w:rPr>
        <w:pPrChange w:id="241" w:author="Otgontugs Samdan" w:date="2021-07-14T10:13:00Z">
          <w:pPr/>
        </w:pPrChange>
      </w:pPr>
      <w:r w:rsidRPr="001762D6">
        <w:rPr>
          <w:b/>
          <w:bCs/>
          <w:sz w:val="20"/>
          <w:szCs w:val="20"/>
          <w:lang w:val="mn-MN"/>
        </w:rPr>
        <w:t xml:space="preserve">Адгуус амьтад </w:t>
      </w:r>
      <w:r w:rsidR="00BC7CBA">
        <w:rPr>
          <w:b/>
          <w:bCs/>
          <w:sz w:val="20"/>
          <w:szCs w:val="20"/>
          <w:lang w:val="mn-MN"/>
        </w:rPr>
        <w:t xml:space="preserve">нь </w:t>
      </w:r>
      <w:r w:rsidRPr="001762D6">
        <w:rPr>
          <w:b/>
          <w:bCs/>
          <w:sz w:val="20"/>
          <w:szCs w:val="20"/>
          <w:lang w:val="mn-MN"/>
        </w:rPr>
        <w:t xml:space="preserve">хүртэл энд ариун </w:t>
      </w:r>
      <w:del w:id="242" w:author="Erdene Baatar Erdene-Ochir" w:date="2020-02-06T22:48:00Z">
        <w:r w:rsidRPr="001762D6" w:rsidDel="00B16E85">
          <w:rPr>
            <w:b/>
            <w:bCs/>
            <w:sz w:val="20"/>
            <w:szCs w:val="20"/>
            <w:lang w:val="mn-MN"/>
          </w:rPr>
          <w:delText xml:space="preserve">Номыг </w:delText>
        </w:r>
      </w:del>
      <w:ins w:id="243" w:author="Erdene Baatar Erdene-Ochir" w:date="2020-02-06T22:48:00Z">
        <w:r w:rsidR="00B16E85">
          <w:rPr>
            <w:b/>
            <w:bCs/>
            <w:sz w:val="20"/>
            <w:szCs w:val="20"/>
            <w:lang w:val="mn-MN"/>
          </w:rPr>
          <w:t>н</w:t>
        </w:r>
        <w:r w:rsidR="00B16E85" w:rsidRPr="001762D6">
          <w:rPr>
            <w:b/>
            <w:bCs/>
            <w:sz w:val="20"/>
            <w:szCs w:val="20"/>
            <w:lang w:val="mn-MN"/>
          </w:rPr>
          <w:t xml:space="preserve">омыг </w:t>
        </w:r>
      </w:ins>
      <w:r w:rsidRPr="001762D6">
        <w:rPr>
          <w:b/>
          <w:bCs/>
          <w:sz w:val="20"/>
          <w:szCs w:val="20"/>
          <w:lang w:val="mn-MN"/>
        </w:rPr>
        <w:t>дуурсгах</w:t>
      </w:r>
      <w:ins w:id="244" w:author="Erdene Baatar Erdene-Ochir" w:date="2020-02-06T22:48:00Z">
        <w:r w:rsidR="00B16E85">
          <w:rPr>
            <w:b/>
            <w:bCs/>
            <w:sz w:val="20"/>
            <w:szCs w:val="20"/>
            <w:lang w:val="mn-MN"/>
          </w:rPr>
          <w:t xml:space="preserve"> </w:t>
        </w:r>
      </w:ins>
      <w:ins w:id="245" w:author="Erdene Baatar Erdene-Ochir" w:date="2020-02-06T22:49:00Z">
        <w:r w:rsidR="00B16E85">
          <w:rPr>
            <w:b/>
            <w:bCs/>
            <w:sz w:val="20"/>
            <w:szCs w:val="20"/>
            <w:lang w:val="mn-MN"/>
          </w:rPr>
          <w:t>бөлг</w:t>
        </w:r>
      </w:ins>
      <w:ins w:id="246" w:author="Erdene Baatar Erdene-Ochir" w:date="2020-02-06T22:50:00Z">
        <w:r w:rsidR="00B16E85">
          <w:rPr>
            <w:b/>
            <w:bCs/>
            <w:sz w:val="20"/>
            <w:szCs w:val="20"/>
            <w:lang w:val="mn-MN"/>
          </w:rPr>
          <w:t>өө.</w:t>
        </w:r>
      </w:ins>
      <w:del w:id="247" w:author="Erdene Baatar Erdene-Ochir" w:date="2020-02-06T22:49:00Z">
        <w:r w:rsidRPr="001762D6" w:rsidDel="00B16E85">
          <w:rPr>
            <w:b/>
            <w:bCs/>
            <w:sz w:val="20"/>
            <w:szCs w:val="20"/>
            <w:lang w:val="mn-MN"/>
          </w:rPr>
          <w:delText xml:space="preserve"> </w:delText>
        </w:r>
      </w:del>
    </w:p>
    <w:p w14:paraId="4269E50E" w14:textId="36D501E5" w:rsidR="00F81B34" w:rsidRPr="00A1187B" w:rsidRDefault="00B16E85">
      <w:pPr>
        <w:rPr>
          <w:b/>
          <w:bCs/>
          <w:sz w:val="20"/>
          <w:szCs w:val="20"/>
          <w:lang w:val="mn-MN"/>
        </w:rPr>
      </w:pPr>
      <w:ins w:id="248" w:author="Erdene Baatar Erdene-Ochir" w:date="2020-02-06T22:50:00Z">
        <w:r>
          <w:rPr>
            <w:b/>
            <w:bCs/>
            <w:sz w:val="20"/>
            <w:szCs w:val="20"/>
            <w:lang w:val="mn-MN"/>
          </w:rPr>
          <w:t xml:space="preserve">Аяа, </w:t>
        </w:r>
      </w:ins>
      <w:del w:id="249" w:author="Erdene Baatar Erdene-Ochir" w:date="2020-02-06T22:48:00Z">
        <w:r w:rsidR="00AD33FE" w:rsidRPr="001762D6" w:rsidDel="00B16E85">
          <w:rPr>
            <w:b/>
            <w:bCs/>
            <w:sz w:val="20"/>
            <w:szCs w:val="20"/>
            <w:lang w:val="mn-MN"/>
          </w:rPr>
          <w:delText xml:space="preserve">санаанд </w:delText>
        </w:r>
      </w:del>
      <w:ins w:id="250" w:author="Erdene Baatar Erdene-Ochir" w:date="2020-02-06T22:50:00Z">
        <w:r>
          <w:rPr>
            <w:b/>
            <w:bCs/>
            <w:sz w:val="20"/>
            <w:szCs w:val="20"/>
            <w:lang w:val="mn-MN"/>
          </w:rPr>
          <w:t>с</w:t>
        </w:r>
      </w:ins>
      <w:ins w:id="251" w:author="Erdene Baatar Erdene-Ochir" w:date="2020-02-06T22:48:00Z">
        <w:r w:rsidRPr="001762D6">
          <w:rPr>
            <w:b/>
            <w:bCs/>
            <w:sz w:val="20"/>
            <w:szCs w:val="20"/>
            <w:lang w:val="mn-MN"/>
          </w:rPr>
          <w:t xml:space="preserve">анаанд </w:t>
        </w:r>
      </w:ins>
      <w:r w:rsidR="00AD33FE" w:rsidRPr="001762D6">
        <w:rPr>
          <w:b/>
          <w:bCs/>
          <w:sz w:val="20"/>
          <w:szCs w:val="20"/>
          <w:lang w:val="mn-MN"/>
        </w:rPr>
        <w:t>багтамгүй гайхамшигт</w:t>
      </w:r>
      <w:ins w:id="252" w:author="Erdene Baatar Erdene-Ochir" w:date="2020-02-06T22:50:00Z">
        <w:r>
          <w:rPr>
            <w:b/>
            <w:bCs/>
            <w:sz w:val="20"/>
            <w:szCs w:val="20"/>
            <w:lang w:val="mn-MN"/>
          </w:rPr>
          <w:t xml:space="preserve"> </w:t>
        </w:r>
      </w:ins>
      <w:del w:id="253" w:author="Erdene Baatar Erdene-Ochir" w:date="2020-02-06T22:50:00Z">
        <w:r w:rsidR="00AD33FE" w:rsidRPr="001762D6" w:rsidDel="00B16E85">
          <w:rPr>
            <w:b/>
            <w:bCs/>
            <w:sz w:val="20"/>
            <w:szCs w:val="20"/>
            <w:lang w:val="mn-MN"/>
          </w:rPr>
          <w:delText xml:space="preserve"> </w:delText>
        </w:r>
      </w:del>
      <w:r w:rsidR="00BC7CBA">
        <w:rPr>
          <w:b/>
          <w:bCs/>
          <w:sz w:val="20"/>
          <w:szCs w:val="20"/>
          <w:lang w:val="mn-MN"/>
        </w:rPr>
        <w:t xml:space="preserve">Шамбалын </w:t>
      </w:r>
      <w:ins w:id="254" w:author="Erdene Baatar Erdene-Ochir" w:date="2020-02-06T22:50:00Z">
        <w:r>
          <w:rPr>
            <w:b/>
            <w:bCs/>
            <w:sz w:val="20"/>
            <w:szCs w:val="20"/>
            <w:lang w:val="mn-MN"/>
          </w:rPr>
          <w:t xml:space="preserve">тэр </w:t>
        </w:r>
      </w:ins>
      <w:r w:rsidR="00AD33FE" w:rsidRPr="001762D6">
        <w:rPr>
          <w:b/>
          <w:bCs/>
          <w:sz w:val="20"/>
          <w:szCs w:val="20"/>
          <w:lang w:val="mn-MN"/>
        </w:rPr>
        <w:t>орныг магтан мөргөмүү би</w:t>
      </w:r>
      <w:r w:rsidR="001762D6">
        <w:rPr>
          <w:b/>
          <w:bCs/>
          <w:sz w:val="20"/>
          <w:szCs w:val="20"/>
        </w:rPr>
        <w:t>!</w:t>
      </w:r>
      <w:r w:rsidR="00A1187B">
        <w:rPr>
          <w:b/>
          <w:bCs/>
          <w:sz w:val="20"/>
          <w:szCs w:val="20"/>
          <w:lang w:val="mn-MN"/>
        </w:rPr>
        <w:t xml:space="preserve"> </w:t>
      </w:r>
    </w:p>
    <w:p w14:paraId="2B7B8BDD" w14:textId="446ADF44" w:rsidR="001762D6" w:rsidDel="001E3DA7" w:rsidRDefault="001762D6">
      <w:pPr>
        <w:rPr>
          <w:del w:id="255" w:author="Otgontugs Samdan" w:date="2021-07-14T09:55:00Z"/>
          <w:sz w:val="18"/>
          <w:szCs w:val="18"/>
        </w:rPr>
      </w:pPr>
      <w:del w:id="256" w:author="Otgontugs Samdan" w:date="2021-07-14T09:55:00Z">
        <w:r w:rsidRPr="001762D6" w:rsidDel="001E3DA7">
          <w:rPr>
            <w:sz w:val="18"/>
            <w:szCs w:val="18"/>
          </w:rPr>
          <w:delText xml:space="preserve">The protector </w:delText>
        </w:r>
        <w:r w:rsidDel="001E3DA7">
          <w:rPr>
            <w:sz w:val="18"/>
            <w:szCs w:val="18"/>
          </w:rPr>
          <w:delText>of</w:delText>
        </w:r>
        <w:r w:rsidRPr="001762D6" w:rsidDel="001E3DA7">
          <w:rPr>
            <w:sz w:val="18"/>
            <w:szCs w:val="18"/>
          </w:rPr>
          <w:delText xml:space="preserve"> this realm, the goddess o</w:delText>
        </w:r>
        <w:r w:rsidR="006D7F63" w:rsidDel="001E3DA7">
          <w:rPr>
            <w:sz w:val="18"/>
            <w:szCs w:val="18"/>
          </w:rPr>
          <w:delText>f</w:delText>
        </w:r>
        <w:r w:rsidRPr="001762D6" w:rsidDel="001E3DA7">
          <w:rPr>
            <w:sz w:val="18"/>
            <w:szCs w:val="18"/>
          </w:rPr>
          <w:delText xml:space="preserve"> radiant Marichi – with dakas and dakinis guarding all directions.</w:delText>
        </w:r>
        <w:r w:rsidR="00760069" w:rsidDel="001E3DA7">
          <w:rPr>
            <w:sz w:val="18"/>
            <w:szCs w:val="18"/>
          </w:rPr>
          <w:delText xml:space="preserve"> External enemies cannot </w:delText>
        </w:r>
        <w:r w:rsidR="006D7F63" w:rsidDel="001E3DA7">
          <w:rPr>
            <w:sz w:val="18"/>
            <w:szCs w:val="18"/>
          </w:rPr>
          <w:delText>enter,</w:delText>
        </w:r>
        <w:r w:rsidR="00760069" w:rsidDel="001E3DA7">
          <w:rPr>
            <w:sz w:val="18"/>
            <w:szCs w:val="18"/>
          </w:rPr>
          <w:delText xml:space="preserve"> and all the inner inhabitants are free from the darkness of the </w:delText>
        </w:r>
        <w:r w:rsidR="00520D4D" w:rsidDel="001E3DA7">
          <w:rPr>
            <w:sz w:val="18"/>
            <w:szCs w:val="18"/>
          </w:rPr>
          <w:delText>self-occurring</w:delText>
        </w:r>
        <w:r w:rsidR="00760069" w:rsidDel="001E3DA7">
          <w:rPr>
            <w:sz w:val="18"/>
            <w:szCs w:val="18"/>
          </w:rPr>
          <w:delText xml:space="preserve"> appearance of lumino</w:delText>
        </w:r>
        <w:r w:rsidR="00520D4D" w:rsidDel="001E3DA7">
          <w:rPr>
            <w:sz w:val="18"/>
            <w:szCs w:val="18"/>
          </w:rPr>
          <w:delText xml:space="preserve">sity. </w:delText>
        </w:r>
      </w:del>
    </w:p>
    <w:p w14:paraId="530401B4" w14:textId="77777777" w:rsidR="001E3DA7" w:rsidRPr="001762D6" w:rsidRDefault="001E3DA7">
      <w:pPr>
        <w:rPr>
          <w:ins w:id="257" w:author="Otgontugs Samdan" w:date="2021-07-14T09:55:00Z"/>
          <w:sz w:val="18"/>
          <w:szCs w:val="18"/>
        </w:rPr>
      </w:pPr>
    </w:p>
    <w:p w14:paraId="6B13BED0" w14:textId="2EA72099" w:rsidR="00B16E85" w:rsidRDefault="00AD33FE" w:rsidP="002967C0">
      <w:pPr>
        <w:spacing w:after="0"/>
        <w:rPr>
          <w:ins w:id="258" w:author="Erdene Baatar Erdene-Ochir" w:date="2020-02-06T22:51:00Z"/>
          <w:b/>
          <w:bCs/>
          <w:sz w:val="20"/>
          <w:szCs w:val="20"/>
          <w:lang w:val="mn-MN"/>
        </w:rPr>
        <w:pPrChange w:id="259" w:author="Otgontugs Samdan" w:date="2021-07-14T10:13:00Z">
          <w:pPr/>
        </w:pPrChange>
      </w:pPr>
      <w:r w:rsidRPr="001762D6">
        <w:rPr>
          <w:b/>
          <w:bCs/>
          <w:sz w:val="20"/>
          <w:szCs w:val="20"/>
          <w:lang w:val="mn-MN"/>
        </w:rPr>
        <w:t xml:space="preserve">Энэ газрыг </w:t>
      </w:r>
      <w:ins w:id="260" w:author="Erdene Baatar Erdene-Ochir" w:date="2020-02-06T22:51:00Z">
        <w:r w:rsidR="00B16E85">
          <w:rPr>
            <w:b/>
            <w:bCs/>
            <w:sz w:val="20"/>
            <w:szCs w:val="20"/>
            <w:lang w:val="mn-MN"/>
          </w:rPr>
          <w:t xml:space="preserve">номын сахиус, </w:t>
        </w:r>
      </w:ins>
      <w:del w:id="261" w:author="Erdene Baatar Erdene-Ochir" w:date="2020-02-06T22:50:00Z">
        <w:r w:rsidRPr="001762D6" w:rsidDel="00B16E85">
          <w:rPr>
            <w:b/>
            <w:bCs/>
            <w:sz w:val="20"/>
            <w:szCs w:val="20"/>
            <w:lang w:val="mn-MN"/>
          </w:rPr>
          <w:delText xml:space="preserve">хурц </w:delText>
        </w:r>
      </w:del>
      <w:r w:rsidRPr="001762D6">
        <w:rPr>
          <w:b/>
          <w:bCs/>
          <w:sz w:val="20"/>
          <w:szCs w:val="20"/>
          <w:lang w:val="mn-MN"/>
        </w:rPr>
        <w:t xml:space="preserve">гэрлийн </w:t>
      </w:r>
      <w:del w:id="262" w:author="Erdene Baatar Erdene-Ochir" w:date="2020-02-06T22:51:00Z">
        <w:r w:rsidRPr="001762D6" w:rsidDel="00B16E85">
          <w:rPr>
            <w:b/>
            <w:bCs/>
            <w:sz w:val="20"/>
            <w:szCs w:val="20"/>
            <w:lang w:val="mn-MN"/>
          </w:rPr>
          <w:delText xml:space="preserve">дагина </w:delText>
        </w:r>
      </w:del>
      <w:ins w:id="263" w:author="Erdene Baatar Erdene-Ochir" w:date="2020-02-06T22:51:00Z">
        <w:r w:rsidR="00B16E85">
          <w:rPr>
            <w:b/>
            <w:bCs/>
            <w:sz w:val="20"/>
            <w:szCs w:val="20"/>
            <w:lang w:val="mn-MN"/>
          </w:rPr>
          <w:t>охин тэнгэр</w:t>
        </w:r>
        <w:r w:rsidR="00B16E85" w:rsidRPr="001762D6">
          <w:rPr>
            <w:b/>
            <w:bCs/>
            <w:sz w:val="20"/>
            <w:szCs w:val="20"/>
            <w:lang w:val="mn-MN"/>
          </w:rPr>
          <w:t xml:space="preserve"> </w:t>
        </w:r>
      </w:ins>
      <w:r w:rsidRPr="001762D6">
        <w:rPr>
          <w:b/>
          <w:bCs/>
          <w:sz w:val="20"/>
          <w:szCs w:val="20"/>
          <w:lang w:val="mn-MN"/>
        </w:rPr>
        <w:t xml:space="preserve">Маричи </w:t>
      </w:r>
      <w:del w:id="264" w:author="Erdene Baatar Erdene-Ochir" w:date="2020-02-06T22:51:00Z">
        <w:r w:rsidRPr="001762D6" w:rsidDel="00B16E85">
          <w:rPr>
            <w:b/>
            <w:bCs/>
            <w:sz w:val="20"/>
            <w:szCs w:val="20"/>
            <w:lang w:val="mn-MN"/>
          </w:rPr>
          <w:delText xml:space="preserve">бусад </w:delText>
        </w:r>
      </w:del>
      <w:ins w:id="265" w:author="Erdene Baatar Erdene-Ochir" w:date="2020-02-06T22:51:00Z">
        <w:r w:rsidR="00B16E85">
          <w:rPr>
            <w:b/>
            <w:bCs/>
            <w:sz w:val="20"/>
            <w:szCs w:val="20"/>
            <w:lang w:val="mn-MN"/>
          </w:rPr>
          <w:t>тэргүүтэй</w:t>
        </w:r>
        <w:r w:rsidR="00B16E85" w:rsidRPr="001762D6">
          <w:rPr>
            <w:b/>
            <w:bCs/>
            <w:sz w:val="20"/>
            <w:szCs w:val="20"/>
            <w:lang w:val="mn-MN"/>
          </w:rPr>
          <w:t xml:space="preserve"> </w:t>
        </w:r>
      </w:ins>
    </w:p>
    <w:p w14:paraId="2CA2CBAA" w14:textId="77777777" w:rsidR="00B16E85" w:rsidRDefault="00AD33FE" w:rsidP="002967C0">
      <w:pPr>
        <w:spacing w:after="0"/>
        <w:rPr>
          <w:ins w:id="266" w:author="Erdene Baatar Erdene-Ochir" w:date="2020-02-06T22:52:00Z"/>
          <w:b/>
          <w:bCs/>
          <w:sz w:val="20"/>
          <w:szCs w:val="20"/>
          <w:lang w:val="mn-MN"/>
        </w:rPr>
        <w:pPrChange w:id="267" w:author="Otgontugs Samdan" w:date="2021-07-14T10:13:00Z">
          <w:pPr/>
        </w:pPrChange>
      </w:pPr>
      <w:del w:id="268" w:author="Erdene Baatar Erdene-Ochir" w:date="2020-02-06T22:51:00Z">
        <w:r w:rsidRPr="001762D6" w:rsidDel="00B16E85">
          <w:rPr>
            <w:b/>
            <w:bCs/>
            <w:sz w:val="20"/>
            <w:szCs w:val="20"/>
            <w:lang w:val="mn-MN"/>
          </w:rPr>
          <w:delText xml:space="preserve">эрэгтэй </w:delText>
        </w:r>
      </w:del>
      <w:ins w:id="269" w:author="Erdene Baatar Erdene-Ochir" w:date="2020-02-06T22:51:00Z">
        <w:r w:rsidR="00B16E85">
          <w:rPr>
            <w:b/>
            <w:bCs/>
            <w:sz w:val="20"/>
            <w:szCs w:val="20"/>
            <w:lang w:val="mn-MN"/>
          </w:rPr>
          <w:t>Э</w:t>
        </w:r>
        <w:r w:rsidR="00B16E85" w:rsidRPr="001762D6">
          <w:rPr>
            <w:b/>
            <w:bCs/>
            <w:sz w:val="20"/>
            <w:szCs w:val="20"/>
            <w:lang w:val="mn-MN"/>
          </w:rPr>
          <w:t xml:space="preserve">рэгтэй </w:t>
        </w:r>
      </w:ins>
      <w:r w:rsidRPr="001762D6">
        <w:rPr>
          <w:b/>
          <w:bCs/>
          <w:sz w:val="20"/>
          <w:szCs w:val="20"/>
          <w:lang w:val="mn-MN"/>
        </w:rPr>
        <w:t xml:space="preserve">эмэгтэй </w:t>
      </w:r>
      <w:del w:id="270" w:author="Erdene Baatar Erdene-Ochir" w:date="2020-02-06T22:52:00Z">
        <w:r w:rsidRPr="001762D6" w:rsidDel="00B16E85">
          <w:rPr>
            <w:b/>
            <w:bCs/>
            <w:sz w:val="20"/>
            <w:szCs w:val="20"/>
            <w:lang w:val="mn-MN"/>
          </w:rPr>
          <w:delText>сахиуснуудын хамтаар</w:delText>
        </w:r>
      </w:del>
      <w:ins w:id="271" w:author="Erdene Baatar Erdene-Ochir" w:date="2020-02-06T22:52:00Z">
        <w:r w:rsidR="00B16E85">
          <w:rPr>
            <w:b/>
            <w:bCs/>
            <w:sz w:val="20"/>
            <w:szCs w:val="20"/>
            <w:lang w:val="mn-MN"/>
          </w:rPr>
          <w:t>баатар дагинас</w:t>
        </w:r>
      </w:ins>
      <w:r w:rsidRPr="001762D6">
        <w:rPr>
          <w:b/>
          <w:bCs/>
          <w:sz w:val="20"/>
          <w:szCs w:val="20"/>
          <w:lang w:val="mn-MN"/>
        </w:rPr>
        <w:t xml:space="preserve"> тал бүрээс хамгаал</w:t>
      </w:r>
      <w:r w:rsidR="009A1081">
        <w:rPr>
          <w:b/>
          <w:bCs/>
          <w:sz w:val="20"/>
          <w:szCs w:val="20"/>
          <w:lang w:val="mn-MN"/>
        </w:rPr>
        <w:t>ах бөлгөө</w:t>
      </w:r>
      <w:r w:rsidRPr="001762D6">
        <w:rPr>
          <w:b/>
          <w:bCs/>
          <w:sz w:val="20"/>
          <w:szCs w:val="20"/>
          <w:lang w:val="mn-MN"/>
        </w:rPr>
        <w:t xml:space="preserve">. </w:t>
      </w:r>
    </w:p>
    <w:p w14:paraId="56F021D3" w14:textId="77777777" w:rsidR="00B16E85" w:rsidRDefault="00AD33FE" w:rsidP="002967C0">
      <w:pPr>
        <w:spacing w:after="0"/>
        <w:rPr>
          <w:ins w:id="272" w:author="Erdene Baatar Erdene-Ochir" w:date="2020-02-06T22:52:00Z"/>
          <w:b/>
          <w:bCs/>
          <w:sz w:val="20"/>
          <w:szCs w:val="20"/>
          <w:lang w:val="mn-MN"/>
        </w:rPr>
        <w:pPrChange w:id="273" w:author="Otgontugs Samdan" w:date="2021-07-14T10:13:00Z">
          <w:pPr/>
        </w:pPrChange>
      </w:pPr>
      <w:r w:rsidRPr="001762D6">
        <w:rPr>
          <w:b/>
          <w:bCs/>
          <w:sz w:val="20"/>
          <w:szCs w:val="20"/>
          <w:lang w:val="mn-MN"/>
        </w:rPr>
        <w:t>Гад</w:t>
      </w:r>
      <w:r w:rsidR="00BC7CBA">
        <w:rPr>
          <w:b/>
          <w:bCs/>
          <w:sz w:val="20"/>
          <w:szCs w:val="20"/>
          <w:lang w:val="mn-MN"/>
        </w:rPr>
        <w:t>наас</w:t>
      </w:r>
      <w:r w:rsidRPr="001762D6">
        <w:rPr>
          <w:b/>
          <w:bCs/>
          <w:sz w:val="20"/>
          <w:szCs w:val="20"/>
          <w:lang w:val="mn-MN"/>
        </w:rPr>
        <w:t xml:space="preserve"> дайсан нэвтрэх аргагүй бөгөөд дотоод</w:t>
      </w:r>
      <w:r w:rsidR="00BC7CBA">
        <w:rPr>
          <w:b/>
          <w:bCs/>
          <w:sz w:val="20"/>
          <w:szCs w:val="20"/>
          <w:lang w:val="mn-MN"/>
        </w:rPr>
        <w:t>доо</w:t>
      </w:r>
      <w:r w:rsidRPr="001762D6">
        <w:rPr>
          <w:b/>
          <w:bCs/>
          <w:sz w:val="20"/>
          <w:szCs w:val="20"/>
          <w:lang w:val="mn-MN"/>
        </w:rPr>
        <w:t xml:space="preserve"> амьдрагч нар нь </w:t>
      </w:r>
    </w:p>
    <w:p w14:paraId="07570DA5" w14:textId="43F50C77" w:rsidR="00AD33FE" w:rsidRPr="001762D6" w:rsidRDefault="00783955">
      <w:pPr>
        <w:rPr>
          <w:b/>
          <w:bCs/>
          <w:sz w:val="20"/>
          <w:szCs w:val="20"/>
          <w:lang w:val="mn-MN"/>
        </w:rPr>
      </w:pPr>
      <w:ins w:id="274" w:author="Erdene Baatar Erdene-Ochir" w:date="2020-02-06T22:54:00Z">
        <w:r>
          <w:rPr>
            <w:b/>
            <w:bCs/>
            <w:sz w:val="20"/>
            <w:szCs w:val="20"/>
            <w:lang w:val="mn-MN"/>
          </w:rPr>
          <w:lastRenderedPageBreak/>
          <w:t>Аяндаа</w:t>
        </w:r>
      </w:ins>
      <w:ins w:id="275" w:author="Erdene Baatar Erdene-Ochir" w:date="2020-02-06T22:53:00Z">
        <w:r w:rsidR="00B16E85">
          <w:rPr>
            <w:b/>
            <w:bCs/>
            <w:sz w:val="20"/>
            <w:szCs w:val="20"/>
            <w:lang w:val="mn-MN"/>
          </w:rPr>
          <w:t xml:space="preserve"> </w:t>
        </w:r>
      </w:ins>
      <w:ins w:id="276" w:author="Erdene Baatar Erdene-Ochir" w:date="2020-02-06T22:54:00Z">
        <w:r>
          <w:rPr>
            <w:b/>
            <w:bCs/>
            <w:sz w:val="20"/>
            <w:szCs w:val="20"/>
            <w:lang w:val="mn-MN"/>
          </w:rPr>
          <w:t>туяарах</w:t>
        </w:r>
      </w:ins>
      <w:ins w:id="277" w:author="Erdene Baatar Erdene-Ochir" w:date="2020-02-06T22:53:00Z">
        <w:r w:rsidR="00B16E85">
          <w:rPr>
            <w:b/>
            <w:bCs/>
            <w:sz w:val="20"/>
            <w:szCs w:val="20"/>
            <w:lang w:val="mn-MN"/>
          </w:rPr>
          <w:t xml:space="preserve"> гэрлийн цацрагаар </w:t>
        </w:r>
      </w:ins>
      <w:del w:id="278" w:author="Erdene Baatar Erdene-Ochir" w:date="2020-02-06T22:52:00Z">
        <w:r w:rsidR="00AD33FE" w:rsidRPr="001762D6" w:rsidDel="00B16E85">
          <w:rPr>
            <w:b/>
            <w:bCs/>
            <w:sz w:val="20"/>
            <w:szCs w:val="20"/>
            <w:lang w:val="mn-MN"/>
          </w:rPr>
          <w:delText xml:space="preserve">алив </w:delText>
        </w:r>
      </w:del>
      <w:ins w:id="279" w:author="Erdene Baatar Erdene-Ochir" w:date="2020-02-06T22:53:00Z">
        <w:r w:rsidR="00B16E85">
          <w:rPr>
            <w:b/>
            <w:bCs/>
            <w:sz w:val="20"/>
            <w:szCs w:val="20"/>
            <w:lang w:val="mn-MN"/>
          </w:rPr>
          <w:t>а</w:t>
        </w:r>
      </w:ins>
      <w:ins w:id="280" w:author="Erdene Baatar Erdene-Ochir" w:date="2020-02-06T22:52:00Z">
        <w:r w:rsidR="00B16E85" w:rsidRPr="001762D6">
          <w:rPr>
            <w:b/>
            <w:bCs/>
            <w:sz w:val="20"/>
            <w:szCs w:val="20"/>
            <w:lang w:val="mn-MN"/>
          </w:rPr>
          <w:t xml:space="preserve">лив </w:t>
        </w:r>
      </w:ins>
      <w:r w:rsidR="00AD33FE" w:rsidRPr="001762D6">
        <w:rPr>
          <w:b/>
          <w:bCs/>
          <w:sz w:val="20"/>
          <w:szCs w:val="20"/>
          <w:lang w:val="mn-MN"/>
        </w:rPr>
        <w:t xml:space="preserve">харанхуйгаас ангид </w:t>
      </w:r>
      <w:del w:id="281" w:author="Erdene Baatar Erdene-Ochir" w:date="2020-02-06T22:55:00Z">
        <w:r w:rsidR="00AD33FE" w:rsidRPr="001762D6" w:rsidDel="00783955">
          <w:rPr>
            <w:b/>
            <w:bCs/>
            <w:sz w:val="20"/>
            <w:szCs w:val="20"/>
            <w:lang w:val="mn-MN"/>
          </w:rPr>
          <w:delText xml:space="preserve">чөлөөтэй </w:delText>
        </w:r>
      </w:del>
      <w:ins w:id="282" w:author="Erdene Baatar Erdene-Ochir" w:date="2020-02-06T22:55:00Z">
        <w:r>
          <w:rPr>
            <w:b/>
            <w:bCs/>
            <w:sz w:val="20"/>
            <w:szCs w:val="20"/>
            <w:lang w:val="mn-MN"/>
          </w:rPr>
          <w:t>хагацсан</w:t>
        </w:r>
        <w:r w:rsidRPr="001762D6">
          <w:rPr>
            <w:b/>
            <w:bCs/>
            <w:sz w:val="20"/>
            <w:szCs w:val="20"/>
            <w:lang w:val="mn-MN"/>
          </w:rPr>
          <w:t xml:space="preserve"> </w:t>
        </w:r>
      </w:ins>
      <w:del w:id="283" w:author="Erdene Baatar Erdene-Ochir" w:date="2020-02-06T22:54:00Z">
        <w:r w:rsidR="00AA5E11" w:rsidDel="00B16E85">
          <w:rPr>
            <w:b/>
            <w:bCs/>
            <w:sz w:val="20"/>
            <w:szCs w:val="20"/>
            <w:lang w:val="mn-MN"/>
          </w:rPr>
          <w:delText>дотроосоо</w:delText>
        </w:r>
        <w:r w:rsidR="00AD33FE" w:rsidRPr="001762D6" w:rsidDel="00B16E85">
          <w:rPr>
            <w:b/>
            <w:bCs/>
            <w:sz w:val="20"/>
            <w:szCs w:val="20"/>
            <w:lang w:val="mn-MN"/>
          </w:rPr>
          <w:delText xml:space="preserve"> </w:delText>
        </w:r>
        <w:r w:rsidR="00AA5E11" w:rsidDel="00B16E85">
          <w:rPr>
            <w:b/>
            <w:bCs/>
            <w:sz w:val="20"/>
            <w:szCs w:val="20"/>
            <w:lang w:val="mn-MN"/>
          </w:rPr>
          <w:delText>туяаран</w:delText>
        </w:r>
        <w:r w:rsidR="00AD33FE" w:rsidRPr="001762D6" w:rsidDel="00B16E85">
          <w:rPr>
            <w:b/>
            <w:bCs/>
            <w:sz w:val="20"/>
            <w:szCs w:val="20"/>
            <w:lang w:val="mn-MN"/>
          </w:rPr>
          <w:delText xml:space="preserve"> үзэгддэг </w:delText>
        </w:r>
      </w:del>
      <w:r w:rsidR="00AD33FE" w:rsidRPr="001762D6">
        <w:rPr>
          <w:b/>
          <w:bCs/>
          <w:sz w:val="20"/>
          <w:szCs w:val="20"/>
          <w:lang w:val="mn-MN"/>
        </w:rPr>
        <w:t>ажгуу.</w:t>
      </w:r>
    </w:p>
    <w:p w14:paraId="3726A3A0" w14:textId="1E4674F6" w:rsidR="001762D6" w:rsidDel="001E3DA7" w:rsidRDefault="001762D6">
      <w:pPr>
        <w:rPr>
          <w:del w:id="284" w:author="Otgontugs Samdan" w:date="2021-07-14T09:55:00Z"/>
          <w:sz w:val="18"/>
          <w:szCs w:val="18"/>
        </w:rPr>
      </w:pPr>
      <w:del w:id="285" w:author="Otgontugs Samdan" w:date="2021-07-14T09:55:00Z">
        <w:r w:rsidRPr="00B04EB6" w:rsidDel="001E3DA7">
          <w:rPr>
            <w:sz w:val="18"/>
            <w:szCs w:val="18"/>
          </w:rPr>
          <w:delText>This tantric pure realm is d</w:delText>
        </w:r>
        <w:r w:rsidR="00B04EB6" w:rsidRPr="00B04EB6" w:rsidDel="001E3DA7">
          <w:rPr>
            <w:sz w:val="18"/>
            <w:szCs w:val="18"/>
          </w:rPr>
          <w:delText>i</w:delText>
        </w:r>
        <w:r w:rsidRPr="00B04EB6" w:rsidDel="001E3DA7">
          <w:rPr>
            <w:sz w:val="18"/>
            <w:szCs w:val="18"/>
          </w:rPr>
          <w:delText>vided into eight regions</w:delText>
        </w:r>
        <w:r w:rsidR="00B04EB6" w:rsidRPr="00B04EB6" w:rsidDel="001E3DA7">
          <w:rPr>
            <w:sz w:val="18"/>
            <w:szCs w:val="18"/>
          </w:rPr>
          <w:delText xml:space="preserve"> with snow mountains along their border.</w:delText>
        </w:r>
        <w:r w:rsidR="00520D4D" w:rsidDel="001E3DA7">
          <w:rPr>
            <w:sz w:val="18"/>
            <w:szCs w:val="18"/>
          </w:rPr>
          <w:delText xml:space="preserve"> Like a jeweled garland, they are charming and pleasant to see. Within each region are twelve kingdoms and within each kingdom ten million cities. Together there are nine hundred and sixty million in all.</w:delText>
        </w:r>
      </w:del>
    </w:p>
    <w:p w14:paraId="1001D3CB" w14:textId="77777777" w:rsidR="001E3DA7" w:rsidRPr="00B04EB6" w:rsidRDefault="001E3DA7">
      <w:pPr>
        <w:rPr>
          <w:ins w:id="286" w:author="Otgontugs Samdan" w:date="2021-07-14T09:55:00Z"/>
          <w:sz w:val="18"/>
          <w:szCs w:val="18"/>
        </w:rPr>
      </w:pPr>
    </w:p>
    <w:p w14:paraId="3B521025" w14:textId="77777777" w:rsidR="00783955" w:rsidRDefault="00AD33FE" w:rsidP="002967C0">
      <w:pPr>
        <w:spacing w:after="0"/>
        <w:rPr>
          <w:ins w:id="287" w:author="Erdene Baatar Erdene-Ochir" w:date="2020-02-06T22:55:00Z"/>
          <w:b/>
          <w:bCs/>
          <w:sz w:val="20"/>
          <w:szCs w:val="20"/>
          <w:lang w:val="mn-MN"/>
        </w:rPr>
        <w:pPrChange w:id="288" w:author="Otgontugs Samdan" w:date="2021-07-14T10:13:00Z">
          <w:pPr/>
        </w:pPrChange>
      </w:pPr>
      <w:r w:rsidRPr="00B04EB6">
        <w:rPr>
          <w:b/>
          <w:bCs/>
          <w:sz w:val="20"/>
          <w:szCs w:val="20"/>
          <w:lang w:val="mn-MN"/>
        </w:rPr>
        <w:t xml:space="preserve">Дандарын энэ ариун газар захаараа </w:t>
      </w:r>
    </w:p>
    <w:p w14:paraId="0F708286" w14:textId="06A1858D" w:rsidR="00783955" w:rsidRDefault="00AD33FE" w:rsidP="002967C0">
      <w:pPr>
        <w:spacing w:after="0"/>
        <w:rPr>
          <w:ins w:id="289" w:author="Erdene Baatar Erdene-Ochir" w:date="2020-02-06T22:55:00Z"/>
          <w:b/>
          <w:bCs/>
          <w:sz w:val="20"/>
          <w:szCs w:val="20"/>
          <w:lang w:val="mn-MN"/>
        </w:rPr>
        <w:pPrChange w:id="290" w:author="Otgontugs Samdan" w:date="2021-07-14T10:13:00Z">
          <w:pPr/>
        </w:pPrChange>
      </w:pPr>
      <w:del w:id="291" w:author="Erdene Baatar Erdene-Ochir" w:date="2020-02-06T22:55:00Z">
        <w:r w:rsidRPr="00B04EB6" w:rsidDel="00783955">
          <w:rPr>
            <w:b/>
            <w:bCs/>
            <w:sz w:val="20"/>
            <w:szCs w:val="20"/>
            <w:lang w:val="mn-MN"/>
          </w:rPr>
          <w:delText xml:space="preserve">цаст </w:delText>
        </w:r>
      </w:del>
      <w:ins w:id="292" w:author="Erdene Baatar Erdene-Ochir" w:date="2020-02-06T22:55:00Z">
        <w:r w:rsidR="00783955">
          <w:rPr>
            <w:b/>
            <w:bCs/>
            <w:sz w:val="20"/>
            <w:szCs w:val="20"/>
            <w:lang w:val="mn-MN"/>
          </w:rPr>
          <w:t>Ц</w:t>
        </w:r>
        <w:r w:rsidR="00783955" w:rsidRPr="00B04EB6">
          <w:rPr>
            <w:b/>
            <w:bCs/>
            <w:sz w:val="20"/>
            <w:szCs w:val="20"/>
            <w:lang w:val="mn-MN"/>
          </w:rPr>
          <w:t xml:space="preserve">аст </w:t>
        </w:r>
      </w:ins>
      <w:r w:rsidRPr="00B04EB6">
        <w:rPr>
          <w:b/>
          <w:bCs/>
          <w:sz w:val="20"/>
          <w:szCs w:val="20"/>
          <w:lang w:val="mn-MN"/>
        </w:rPr>
        <w:t xml:space="preserve">уулсаар таслагдсан найман </w:t>
      </w:r>
      <w:del w:id="293" w:author="Erdene Baatar Erdene-Ochir" w:date="2020-02-06T22:56:00Z">
        <w:r w:rsidRPr="00B04EB6" w:rsidDel="00783955">
          <w:rPr>
            <w:b/>
            <w:bCs/>
            <w:sz w:val="20"/>
            <w:szCs w:val="20"/>
            <w:lang w:val="mn-MN"/>
          </w:rPr>
          <w:delText>том аймагт</w:delText>
        </w:r>
      </w:del>
      <w:ins w:id="294" w:author="Erdene Baatar Erdene-Ochir" w:date="2020-02-06T22:56:00Z">
        <w:r w:rsidR="00783955">
          <w:rPr>
            <w:b/>
            <w:bCs/>
            <w:sz w:val="20"/>
            <w:szCs w:val="20"/>
            <w:lang w:val="mn-MN"/>
          </w:rPr>
          <w:t>их хэсэгт</w:t>
        </w:r>
      </w:ins>
      <w:r w:rsidRPr="00B04EB6">
        <w:rPr>
          <w:b/>
          <w:bCs/>
          <w:sz w:val="20"/>
          <w:szCs w:val="20"/>
          <w:lang w:val="mn-MN"/>
        </w:rPr>
        <w:t xml:space="preserve"> хуваагдмуй. </w:t>
      </w:r>
    </w:p>
    <w:p w14:paraId="40FDDB03" w14:textId="77777777" w:rsidR="00783955" w:rsidRDefault="00AD33FE" w:rsidP="002967C0">
      <w:pPr>
        <w:spacing w:after="0"/>
        <w:rPr>
          <w:ins w:id="295" w:author="Erdene Baatar Erdene-Ochir" w:date="2020-02-06T22:56:00Z"/>
          <w:b/>
          <w:bCs/>
          <w:sz w:val="20"/>
          <w:szCs w:val="20"/>
          <w:lang w:val="mn-MN"/>
        </w:rPr>
        <w:pPrChange w:id="296" w:author="Otgontugs Samdan" w:date="2021-07-14T10:13:00Z">
          <w:pPr/>
        </w:pPrChange>
      </w:pPr>
      <w:r w:rsidRPr="00B04EB6">
        <w:rPr>
          <w:b/>
          <w:bCs/>
          <w:sz w:val="20"/>
          <w:szCs w:val="20"/>
          <w:lang w:val="mn-MN"/>
        </w:rPr>
        <w:t xml:space="preserve">Эрдэнийн </w:t>
      </w:r>
      <w:del w:id="297" w:author="Erdene Baatar Erdene-Ochir" w:date="2020-02-06T22:55:00Z">
        <w:r w:rsidRPr="00B04EB6" w:rsidDel="00783955">
          <w:rPr>
            <w:b/>
            <w:bCs/>
            <w:sz w:val="20"/>
            <w:szCs w:val="20"/>
            <w:lang w:val="mn-MN"/>
          </w:rPr>
          <w:delText xml:space="preserve">зүүлт </w:delText>
        </w:r>
      </w:del>
      <w:ins w:id="298" w:author="Erdene Baatar Erdene-Ochir" w:date="2020-02-06T22:55:00Z">
        <w:r w:rsidR="00783955">
          <w:rPr>
            <w:b/>
            <w:bCs/>
            <w:sz w:val="20"/>
            <w:szCs w:val="20"/>
            <w:lang w:val="mn-MN"/>
          </w:rPr>
          <w:t>эрих</w:t>
        </w:r>
        <w:r w:rsidR="00783955" w:rsidRPr="00B04EB6">
          <w:rPr>
            <w:b/>
            <w:bCs/>
            <w:sz w:val="20"/>
            <w:szCs w:val="20"/>
            <w:lang w:val="mn-MN"/>
          </w:rPr>
          <w:t xml:space="preserve"> </w:t>
        </w:r>
      </w:ins>
      <w:r w:rsidR="006D7F63">
        <w:rPr>
          <w:b/>
          <w:bCs/>
          <w:sz w:val="20"/>
          <w:szCs w:val="20"/>
          <w:lang w:val="mn-MN"/>
        </w:rPr>
        <w:t>хэлхсэн мэт</w:t>
      </w:r>
      <w:r w:rsidRPr="00B04EB6">
        <w:rPr>
          <w:b/>
          <w:bCs/>
          <w:sz w:val="20"/>
          <w:szCs w:val="20"/>
          <w:lang w:val="mn-MN"/>
        </w:rPr>
        <w:t xml:space="preserve"> тэд нүд баясгам үзэсгэлэнтэй</w:t>
      </w:r>
      <w:del w:id="299" w:author="Erdene Baatar Erdene-Ochir" w:date="2020-02-06T22:56:00Z">
        <w:r w:rsidRPr="00B04EB6" w:rsidDel="00783955">
          <w:rPr>
            <w:b/>
            <w:bCs/>
            <w:sz w:val="20"/>
            <w:szCs w:val="20"/>
            <w:lang w:val="mn-MN"/>
          </w:rPr>
          <w:delText>.</w:delText>
        </w:r>
      </w:del>
      <w:r w:rsidRPr="00B04EB6">
        <w:rPr>
          <w:b/>
          <w:bCs/>
          <w:sz w:val="20"/>
          <w:szCs w:val="20"/>
          <w:lang w:val="mn-MN"/>
        </w:rPr>
        <w:t xml:space="preserve"> </w:t>
      </w:r>
    </w:p>
    <w:p w14:paraId="32B9AC0C" w14:textId="5D38246D" w:rsidR="00783955" w:rsidRDefault="00783955" w:rsidP="002967C0">
      <w:pPr>
        <w:spacing w:after="0"/>
        <w:rPr>
          <w:ins w:id="300" w:author="Erdene Baatar Erdene-Ochir" w:date="2020-02-06T22:56:00Z"/>
          <w:b/>
          <w:bCs/>
          <w:sz w:val="20"/>
          <w:szCs w:val="20"/>
          <w:lang w:val="mn-MN"/>
        </w:rPr>
        <w:pPrChange w:id="301" w:author="Otgontugs Samdan" w:date="2021-07-14T10:13:00Z">
          <w:pPr/>
        </w:pPrChange>
      </w:pPr>
      <w:ins w:id="302" w:author="Erdene Baatar Erdene-Ochir" w:date="2020-02-06T22:57:00Z">
        <w:r>
          <w:rPr>
            <w:b/>
            <w:bCs/>
            <w:sz w:val="20"/>
            <w:szCs w:val="20"/>
            <w:lang w:val="mn-MN"/>
          </w:rPr>
          <w:t xml:space="preserve">Эдгээр </w:t>
        </w:r>
      </w:ins>
      <w:del w:id="303" w:author="Erdene Baatar Erdene-Ochir" w:date="2020-02-06T22:57:00Z">
        <w:r w:rsidR="00AD33FE" w:rsidRPr="00B04EB6" w:rsidDel="00783955">
          <w:rPr>
            <w:b/>
            <w:bCs/>
            <w:sz w:val="20"/>
            <w:szCs w:val="20"/>
            <w:lang w:val="mn-MN"/>
          </w:rPr>
          <w:delText xml:space="preserve">Аймаг </w:delText>
        </w:r>
      </w:del>
      <w:ins w:id="304" w:author="Erdene Baatar Erdene-Ochir" w:date="2020-02-06T22:57:00Z">
        <w:r>
          <w:rPr>
            <w:b/>
            <w:bCs/>
            <w:sz w:val="20"/>
            <w:szCs w:val="20"/>
            <w:lang w:val="mn-MN"/>
          </w:rPr>
          <w:t>хэсэг</w:t>
        </w:r>
        <w:r w:rsidRPr="00B04EB6">
          <w:rPr>
            <w:b/>
            <w:bCs/>
            <w:sz w:val="20"/>
            <w:szCs w:val="20"/>
            <w:lang w:val="mn-MN"/>
          </w:rPr>
          <w:t xml:space="preserve"> </w:t>
        </w:r>
      </w:ins>
      <w:r w:rsidR="00AD33FE" w:rsidRPr="00B04EB6">
        <w:rPr>
          <w:b/>
          <w:bCs/>
          <w:sz w:val="20"/>
          <w:szCs w:val="20"/>
          <w:lang w:val="mn-MN"/>
        </w:rPr>
        <w:t xml:space="preserve">болгон арван хоёр </w:t>
      </w:r>
      <w:del w:id="305" w:author="Erdene Baatar Erdene-Ochir" w:date="2020-02-06T22:56:00Z">
        <w:r w:rsidR="00AD33FE" w:rsidRPr="00B04EB6" w:rsidDel="00783955">
          <w:rPr>
            <w:b/>
            <w:bCs/>
            <w:sz w:val="20"/>
            <w:szCs w:val="20"/>
            <w:lang w:val="mn-MN"/>
          </w:rPr>
          <w:delText xml:space="preserve">хаант </w:delText>
        </w:r>
      </w:del>
      <w:r w:rsidR="00AD33FE" w:rsidRPr="00B04EB6">
        <w:rPr>
          <w:b/>
          <w:bCs/>
          <w:sz w:val="20"/>
          <w:szCs w:val="20"/>
          <w:lang w:val="mn-MN"/>
        </w:rPr>
        <w:t xml:space="preserve">улс, </w:t>
      </w:r>
    </w:p>
    <w:p w14:paraId="3C7D065C" w14:textId="2D9361CB" w:rsidR="00783955" w:rsidRDefault="00AD33FE" w:rsidP="002967C0">
      <w:pPr>
        <w:spacing w:after="0"/>
        <w:rPr>
          <w:ins w:id="306" w:author="Erdene Baatar Erdene-Ochir" w:date="2020-02-06T22:57:00Z"/>
          <w:b/>
          <w:bCs/>
          <w:sz w:val="20"/>
          <w:szCs w:val="20"/>
          <w:lang w:val="mn-MN"/>
        </w:rPr>
        <w:pPrChange w:id="307" w:author="Otgontugs Samdan" w:date="2021-07-14T10:13:00Z">
          <w:pPr/>
        </w:pPrChange>
      </w:pPr>
      <w:del w:id="308" w:author="Erdene Baatar Erdene-Ochir" w:date="2020-02-06T22:57:00Z">
        <w:r w:rsidRPr="00B04EB6" w:rsidDel="00783955">
          <w:rPr>
            <w:b/>
            <w:bCs/>
            <w:sz w:val="20"/>
            <w:szCs w:val="20"/>
            <w:lang w:val="mn-MN"/>
          </w:rPr>
          <w:delText xml:space="preserve">улс </w:delText>
        </w:r>
      </w:del>
      <w:ins w:id="309" w:author="Erdene Baatar Erdene-Ochir" w:date="2020-02-06T22:57:00Z">
        <w:r w:rsidR="00783955">
          <w:rPr>
            <w:b/>
            <w:bCs/>
            <w:sz w:val="20"/>
            <w:szCs w:val="20"/>
            <w:lang w:val="mn-MN"/>
          </w:rPr>
          <w:t>У</w:t>
        </w:r>
        <w:r w:rsidR="00783955" w:rsidRPr="00B04EB6">
          <w:rPr>
            <w:b/>
            <w:bCs/>
            <w:sz w:val="20"/>
            <w:szCs w:val="20"/>
            <w:lang w:val="mn-MN"/>
          </w:rPr>
          <w:t xml:space="preserve">лс </w:t>
        </w:r>
      </w:ins>
      <w:r w:rsidRPr="00B04EB6">
        <w:rPr>
          <w:b/>
          <w:bCs/>
          <w:sz w:val="20"/>
          <w:szCs w:val="20"/>
          <w:lang w:val="mn-MN"/>
        </w:rPr>
        <w:t xml:space="preserve">болгон </w:t>
      </w:r>
      <w:del w:id="310" w:author="Otgontugs Samdan" w:date="2021-07-14T09:55:00Z">
        <w:r w:rsidRPr="00B04EB6" w:rsidDel="001E3DA7">
          <w:rPr>
            <w:b/>
            <w:bCs/>
            <w:sz w:val="20"/>
            <w:szCs w:val="20"/>
            <w:lang w:val="mn-MN"/>
          </w:rPr>
          <w:delText xml:space="preserve">10 </w:delText>
        </w:r>
      </w:del>
      <w:ins w:id="311" w:author="Otgontugs Samdan" w:date="2021-07-14T09:55:00Z">
        <w:r w:rsidR="001E3DA7">
          <w:rPr>
            <w:b/>
            <w:bCs/>
            <w:sz w:val="20"/>
            <w:szCs w:val="20"/>
            <w:lang w:val="mn-MN"/>
          </w:rPr>
          <w:t>арван</w:t>
        </w:r>
        <w:r w:rsidR="001E3DA7" w:rsidRPr="00B04EB6">
          <w:rPr>
            <w:b/>
            <w:bCs/>
            <w:sz w:val="20"/>
            <w:szCs w:val="20"/>
            <w:lang w:val="mn-MN"/>
          </w:rPr>
          <w:t xml:space="preserve"> </w:t>
        </w:r>
      </w:ins>
      <w:r w:rsidRPr="00B04EB6">
        <w:rPr>
          <w:b/>
          <w:bCs/>
          <w:sz w:val="20"/>
          <w:szCs w:val="20"/>
          <w:lang w:val="mn-MN"/>
        </w:rPr>
        <w:t>сая хот</w:t>
      </w:r>
      <w:ins w:id="312" w:author="Otgontugs Samdan" w:date="2021-07-14T09:56:00Z">
        <w:r w:rsidR="001E3DA7">
          <w:rPr>
            <w:b/>
            <w:bCs/>
            <w:sz w:val="20"/>
            <w:szCs w:val="20"/>
            <w:lang w:val="mn-MN"/>
          </w:rPr>
          <w:t xml:space="preserve"> балгадтай</w:t>
        </w:r>
      </w:ins>
      <w:del w:id="313" w:author="Otgontugs Samdan" w:date="2021-07-14T09:56:00Z">
        <w:r w:rsidR="009534DF" w:rsidRPr="00B04EB6" w:rsidDel="001E3DA7">
          <w:rPr>
            <w:b/>
            <w:bCs/>
            <w:sz w:val="20"/>
            <w:szCs w:val="20"/>
            <w:lang w:val="mn-MN"/>
          </w:rPr>
          <w:delText>той ажгуу</w:delText>
        </w:r>
      </w:del>
      <w:r w:rsidR="009534DF" w:rsidRPr="00B04EB6">
        <w:rPr>
          <w:b/>
          <w:bCs/>
          <w:sz w:val="20"/>
          <w:szCs w:val="20"/>
          <w:lang w:val="mn-MN"/>
        </w:rPr>
        <w:t xml:space="preserve">. </w:t>
      </w:r>
    </w:p>
    <w:p w14:paraId="190645EA" w14:textId="1EFF200B" w:rsidR="00AD33FE" w:rsidRPr="00B04EB6" w:rsidRDefault="009534DF">
      <w:pPr>
        <w:rPr>
          <w:b/>
          <w:bCs/>
          <w:sz w:val="20"/>
          <w:szCs w:val="20"/>
          <w:lang w:val="mn-MN"/>
        </w:rPr>
      </w:pPr>
      <w:r w:rsidRPr="00B04EB6">
        <w:rPr>
          <w:b/>
          <w:bCs/>
          <w:sz w:val="20"/>
          <w:szCs w:val="20"/>
          <w:lang w:val="mn-MN"/>
        </w:rPr>
        <w:t>Бүгд нийлээд есөн зуун жаран сая хот болдог аж.</w:t>
      </w:r>
    </w:p>
    <w:p w14:paraId="5347C2F3" w14:textId="3C83B19B" w:rsidR="00B04EB6" w:rsidDel="001E3DA7" w:rsidRDefault="00B04EB6">
      <w:pPr>
        <w:rPr>
          <w:del w:id="314" w:author="Otgontugs Samdan" w:date="2021-07-14T09:56:00Z"/>
          <w:sz w:val="18"/>
          <w:szCs w:val="18"/>
        </w:rPr>
      </w:pPr>
      <w:del w:id="315" w:author="Otgontugs Samdan" w:date="2021-07-14T09:56:00Z">
        <w:r w:rsidRPr="00B04EB6" w:rsidDel="001E3DA7">
          <w:rPr>
            <w:sz w:val="18"/>
            <w:szCs w:val="18"/>
          </w:rPr>
          <w:delText>Every one of these cities is adorned with great and inestimable palace that has arisen spontaneously, surrounded by billions of fine mansions.</w:delText>
        </w:r>
        <w:r w:rsidR="00520D4D" w:rsidDel="001E3DA7">
          <w:rPr>
            <w:sz w:val="18"/>
            <w:szCs w:val="18"/>
          </w:rPr>
          <w:delText xml:space="preserve"> There are beautiful and pleasant forests of medicinal trees and groves of fragrant white sandalwood. Their fragrance pervades everywhere, carried by the wind. Gently murmuring rivers flow in every direction while beautiful birds and wildlife gather, singing melodious dharma songs uplifting the ears in delight. In the center of a pure and fragrant ocean, a great variety of lifeforms play in harmony.</w:delText>
        </w:r>
      </w:del>
    </w:p>
    <w:p w14:paraId="23415430" w14:textId="77777777" w:rsidR="001E3DA7" w:rsidRPr="00B04EB6" w:rsidRDefault="001E3DA7">
      <w:pPr>
        <w:rPr>
          <w:ins w:id="316" w:author="Otgontugs Samdan" w:date="2021-07-14T09:56:00Z"/>
          <w:sz w:val="18"/>
          <w:szCs w:val="18"/>
        </w:rPr>
      </w:pPr>
    </w:p>
    <w:p w14:paraId="3811F05B" w14:textId="77777777" w:rsidR="006C1236" w:rsidRDefault="009534DF" w:rsidP="002967C0">
      <w:pPr>
        <w:spacing w:after="0"/>
        <w:rPr>
          <w:ins w:id="317" w:author="Erdene Baatar Erdene-Ochir" w:date="2020-02-06T22:59:00Z"/>
          <w:b/>
          <w:bCs/>
          <w:sz w:val="20"/>
          <w:szCs w:val="20"/>
          <w:lang w:val="mn-MN"/>
        </w:rPr>
        <w:pPrChange w:id="318" w:author="Otgontugs Samdan" w:date="2021-07-14T10:13:00Z">
          <w:pPr/>
        </w:pPrChange>
      </w:pPr>
      <w:r w:rsidRPr="00B04EB6">
        <w:rPr>
          <w:b/>
          <w:bCs/>
          <w:sz w:val="20"/>
          <w:szCs w:val="20"/>
          <w:lang w:val="mn-MN"/>
        </w:rPr>
        <w:t xml:space="preserve">Тэдгээр хотууд цөм нэг бүрчлэн </w:t>
      </w:r>
      <w:del w:id="319" w:author="Erdene Baatar Erdene-Ochir" w:date="2020-02-06T22:58:00Z">
        <w:r w:rsidRPr="00B04EB6" w:rsidDel="006C1236">
          <w:rPr>
            <w:b/>
            <w:bCs/>
            <w:sz w:val="20"/>
            <w:szCs w:val="20"/>
            <w:lang w:val="mn-MN"/>
          </w:rPr>
          <w:delText xml:space="preserve">эрдэнээр </w:delText>
        </w:r>
      </w:del>
      <w:ins w:id="320" w:author="Erdene Baatar Erdene-Ochir" w:date="2020-02-06T22:58:00Z">
        <w:r w:rsidR="006C1236">
          <w:rPr>
            <w:b/>
            <w:bCs/>
            <w:sz w:val="20"/>
            <w:szCs w:val="20"/>
            <w:lang w:val="mn-MN"/>
          </w:rPr>
          <w:t>өөрөө аяндаа</w:t>
        </w:r>
        <w:r w:rsidR="006C1236" w:rsidRPr="00B04EB6">
          <w:rPr>
            <w:b/>
            <w:bCs/>
            <w:sz w:val="20"/>
            <w:szCs w:val="20"/>
            <w:lang w:val="mn-MN"/>
          </w:rPr>
          <w:t xml:space="preserve"> </w:t>
        </w:r>
      </w:ins>
      <w:r w:rsidRPr="00B04EB6">
        <w:rPr>
          <w:b/>
          <w:bCs/>
          <w:sz w:val="20"/>
          <w:szCs w:val="20"/>
          <w:lang w:val="mn-MN"/>
        </w:rPr>
        <w:t xml:space="preserve">бүтсэн аугаа орднууд, </w:t>
      </w:r>
    </w:p>
    <w:p w14:paraId="593F5800" w14:textId="77777777" w:rsidR="006C1236" w:rsidRDefault="00AA5E11" w:rsidP="002967C0">
      <w:pPr>
        <w:spacing w:after="0"/>
        <w:rPr>
          <w:ins w:id="321" w:author="Erdene Baatar Erdene-Ochir" w:date="2020-02-06T23:01:00Z"/>
          <w:b/>
          <w:bCs/>
          <w:sz w:val="20"/>
          <w:szCs w:val="20"/>
          <w:lang w:val="mn-MN"/>
        </w:rPr>
        <w:pPrChange w:id="322" w:author="Otgontugs Samdan" w:date="2021-07-14T10:13:00Z">
          <w:pPr/>
        </w:pPrChange>
      </w:pPr>
      <w:del w:id="323" w:author="Erdene Baatar Erdene-Ochir" w:date="2020-02-06T23:00:00Z">
        <w:r w:rsidDel="006C1236">
          <w:rPr>
            <w:b/>
            <w:bCs/>
            <w:sz w:val="20"/>
            <w:szCs w:val="20"/>
            <w:lang w:val="mn-MN"/>
          </w:rPr>
          <w:delText xml:space="preserve">ая </w:delText>
        </w:r>
        <w:r w:rsidR="009534DF" w:rsidRPr="00B04EB6" w:rsidDel="006C1236">
          <w:rPr>
            <w:b/>
            <w:bCs/>
            <w:sz w:val="20"/>
            <w:szCs w:val="20"/>
            <w:lang w:val="mn-MN"/>
          </w:rPr>
          <w:delText>зөнгөөрөө ургасан сайхан х</w:delText>
        </w:r>
      </w:del>
      <w:ins w:id="324" w:author="Erdene Baatar Erdene-Ochir" w:date="2020-02-06T23:00:00Z">
        <w:r w:rsidR="006C1236">
          <w:rPr>
            <w:b/>
            <w:bCs/>
            <w:sz w:val="20"/>
            <w:szCs w:val="20"/>
            <w:lang w:val="mn-MN"/>
          </w:rPr>
          <w:t>Х</w:t>
        </w:r>
      </w:ins>
      <w:r w:rsidR="009534DF" w:rsidRPr="00B04EB6">
        <w:rPr>
          <w:b/>
          <w:bCs/>
          <w:sz w:val="20"/>
          <w:szCs w:val="20"/>
          <w:lang w:val="mn-MN"/>
        </w:rPr>
        <w:t xml:space="preserve">арш </w:t>
      </w:r>
      <w:ins w:id="325" w:author="Erdene Baatar Erdene-Ochir" w:date="2020-02-06T23:00:00Z">
        <w:r w:rsidR="006C1236">
          <w:rPr>
            <w:b/>
            <w:bCs/>
            <w:sz w:val="20"/>
            <w:szCs w:val="20"/>
            <w:lang w:val="mn-MN"/>
          </w:rPr>
          <w:t xml:space="preserve">барилгууд </w:t>
        </w:r>
      </w:ins>
      <w:del w:id="326" w:author="Erdene Baatar Erdene-Ochir" w:date="2020-02-06T23:00:00Z">
        <w:r w:rsidR="009534DF" w:rsidRPr="00B04EB6" w:rsidDel="006C1236">
          <w:rPr>
            <w:b/>
            <w:bCs/>
            <w:sz w:val="20"/>
            <w:szCs w:val="20"/>
            <w:lang w:val="mn-MN"/>
          </w:rPr>
          <w:delText xml:space="preserve">тэргүүтэн </w:delText>
        </w:r>
      </w:del>
      <w:r w:rsidR="009534DF" w:rsidRPr="00B04EB6">
        <w:rPr>
          <w:b/>
          <w:bCs/>
          <w:sz w:val="20"/>
          <w:szCs w:val="20"/>
          <w:lang w:val="mn-MN"/>
        </w:rPr>
        <w:t xml:space="preserve">хэдэн тэрбумаараа байх </w:t>
      </w:r>
      <w:ins w:id="327" w:author="Erdene Baatar Erdene-Ochir" w:date="2020-02-06T23:00:00Z">
        <w:r w:rsidR="006C1236">
          <w:rPr>
            <w:b/>
            <w:bCs/>
            <w:sz w:val="20"/>
            <w:szCs w:val="20"/>
            <w:lang w:val="mn-MN"/>
          </w:rPr>
          <w:t>нь ү</w:t>
        </w:r>
      </w:ins>
      <w:ins w:id="328" w:author="Erdene Baatar Erdene-Ochir" w:date="2020-02-06T23:01:00Z">
        <w:r w:rsidR="006C1236">
          <w:rPr>
            <w:b/>
            <w:bCs/>
            <w:sz w:val="20"/>
            <w:szCs w:val="20"/>
            <w:lang w:val="mn-MN"/>
          </w:rPr>
          <w:t xml:space="preserve">зэсгэлэнтэй </w:t>
        </w:r>
      </w:ins>
      <w:del w:id="329" w:author="Erdene Baatar Erdene-Ochir" w:date="2020-02-06T23:01:00Z">
        <w:r w:rsidR="009534DF" w:rsidRPr="00B04EB6" w:rsidDel="006C1236">
          <w:rPr>
            <w:b/>
            <w:bCs/>
            <w:sz w:val="20"/>
            <w:szCs w:val="20"/>
            <w:lang w:val="mn-MN"/>
          </w:rPr>
          <w:delText xml:space="preserve">бөгөөд </w:delText>
        </w:r>
      </w:del>
      <w:ins w:id="330" w:author="Erdene Baatar Erdene-Ochir" w:date="2020-02-06T23:01:00Z">
        <w:r w:rsidR="006C1236">
          <w:rPr>
            <w:b/>
            <w:bCs/>
            <w:sz w:val="20"/>
            <w:szCs w:val="20"/>
            <w:lang w:val="mn-MN"/>
          </w:rPr>
          <w:t>агаад</w:t>
        </w:r>
      </w:ins>
    </w:p>
    <w:p w14:paraId="03F013CB" w14:textId="77777777" w:rsidR="006C1236" w:rsidRDefault="006C1236" w:rsidP="002967C0">
      <w:pPr>
        <w:spacing w:after="0"/>
        <w:rPr>
          <w:ins w:id="331" w:author="Erdene Baatar Erdene-Ochir" w:date="2020-02-06T23:01:00Z"/>
          <w:b/>
          <w:bCs/>
          <w:sz w:val="20"/>
          <w:szCs w:val="20"/>
          <w:lang w:val="mn-MN"/>
        </w:rPr>
        <w:pPrChange w:id="332" w:author="Otgontugs Samdan" w:date="2021-07-14T10:13:00Z">
          <w:pPr/>
        </w:pPrChange>
      </w:pPr>
      <w:ins w:id="333" w:author="Erdene Baatar Erdene-Ochir" w:date="2020-02-06T23:01:00Z">
        <w:r>
          <w:rPr>
            <w:b/>
            <w:bCs/>
            <w:sz w:val="20"/>
            <w:szCs w:val="20"/>
            <w:lang w:val="mn-MN"/>
          </w:rPr>
          <w:t xml:space="preserve">Элдэв </w:t>
        </w:r>
      </w:ins>
      <w:r w:rsidR="009534DF" w:rsidRPr="00B04EB6">
        <w:rPr>
          <w:b/>
          <w:bCs/>
          <w:sz w:val="20"/>
          <w:szCs w:val="20"/>
          <w:lang w:val="mn-MN"/>
        </w:rPr>
        <w:t xml:space="preserve">эмийн ургамалт тааламжит ой шугуй, </w:t>
      </w:r>
    </w:p>
    <w:p w14:paraId="718F284F" w14:textId="1F1ECE33" w:rsidR="006C1236" w:rsidRDefault="009534DF" w:rsidP="002967C0">
      <w:pPr>
        <w:spacing w:after="0"/>
        <w:rPr>
          <w:ins w:id="334" w:author="Erdene Baatar Erdene-Ochir" w:date="2020-02-06T23:02:00Z"/>
          <w:b/>
          <w:bCs/>
          <w:sz w:val="20"/>
          <w:szCs w:val="20"/>
          <w:lang w:val="mn-MN"/>
        </w:rPr>
        <w:pPrChange w:id="335" w:author="Otgontugs Samdan" w:date="2021-07-14T10:13:00Z">
          <w:pPr/>
        </w:pPrChange>
      </w:pPr>
      <w:del w:id="336" w:author="Erdene Baatar Erdene-Ochir" w:date="2020-02-06T23:01:00Z">
        <w:r w:rsidRPr="00B04EB6" w:rsidDel="006C1236">
          <w:rPr>
            <w:b/>
            <w:bCs/>
            <w:sz w:val="20"/>
            <w:szCs w:val="20"/>
            <w:lang w:val="mn-MN"/>
          </w:rPr>
          <w:delText xml:space="preserve">үнэр </w:delText>
        </w:r>
      </w:del>
      <w:ins w:id="337" w:author="Erdene Baatar Erdene-Ochir" w:date="2020-02-06T23:01:00Z">
        <w:r w:rsidR="006C1236">
          <w:rPr>
            <w:b/>
            <w:bCs/>
            <w:sz w:val="20"/>
            <w:szCs w:val="20"/>
            <w:lang w:val="mn-MN"/>
          </w:rPr>
          <w:t>Ү</w:t>
        </w:r>
        <w:r w:rsidR="006C1236" w:rsidRPr="00B04EB6">
          <w:rPr>
            <w:b/>
            <w:bCs/>
            <w:sz w:val="20"/>
            <w:szCs w:val="20"/>
            <w:lang w:val="mn-MN"/>
          </w:rPr>
          <w:t xml:space="preserve">нэр </w:t>
        </w:r>
      </w:ins>
      <w:del w:id="338" w:author="Otgontugs Samdan" w:date="2021-07-14T09:56:00Z">
        <w:r w:rsidRPr="00B04EB6" w:rsidDel="001E3DA7">
          <w:rPr>
            <w:b/>
            <w:bCs/>
            <w:sz w:val="20"/>
            <w:szCs w:val="20"/>
            <w:lang w:val="mn-MN"/>
          </w:rPr>
          <w:delText>сайхант</w:delText>
        </w:r>
      </w:del>
      <w:ins w:id="339" w:author="Otgontugs Samdan" w:date="2021-07-14T09:57:00Z">
        <w:r w:rsidR="001E3DA7">
          <w:rPr>
            <w:b/>
            <w:bCs/>
            <w:sz w:val="20"/>
            <w:szCs w:val="20"/>
            <w:lang w:val="mn-MN"/>
          </w:rPr>
          <w:t xml:space="preserve">тансаг </w:t>
        </w:r>
      </w:ins>
      <w:del w:id="340" w:author="Otgontugs Samdan" w:date="2021-07-14T09:57:00Z">
        <w:r w:rsidRPr="00B04EB6" w:rsidDel="001E3DA7">
          <w:rPr>
            <w:b/>
            <w:bCs/>
            <w:sz w:val="20"/>
            <w:szCs w:val="20"/>
            <w:lang w:val="mn-MN"/>
          </w:rPr>
          <w:delText xml:space="preserve"> </w:delText>
        </w:r>
      </w:del>
      <w:r w:rsidRPr="00B04EB6">
        <w:rPr>
          <w:b/>
          <w:bCs/>
          <w:sz w:val="20"/>
          <w:szCs w:val="20"/>
          <w:lang w:val="mn-MN"/>
        </w:rPr>
        <w:t xml:space="preserve">цагаан улаан зандан модот </w:t>
      </w:r>
      <w:del w:id="341" w:author="Erdene Baatar Erdene-Ochir" w:date="2020-02-06T23:02:00Z">
        <w:r w:rsidRPr="00B04EB6" w:rsidDel="006C1236">
          <w:rPr>
            <w:b/>
            <w:bCs/>
            <w:sz w:val="20"/>
            <w:szCs w:val="20"/>
            <w:lang w:val="mn-MN"/>
          </w:rPr>
          <w:delText xml:space="preserve">хөндийгөөр </w:delText>
        </w:r>
      </w:del>
      <w:ins w:id="342" w:author="Erdene Baatar Erdene-Ochir" w:date="2020-02-06T23:02:00Z">
        <w:r w:rsidR="006C1236">
          <w:rPr>
            <w:b/>
            <w:bCs/>
            <w:sz w:val="20"/>
            <w:szCs w:val="20"/>
            <w:lang w:val="mn-MN"/>
          </w:rPr>
          <w:t>цэцэрлэгээр</w:t>
        </w:r>
        <w:r w:rsidR="006C1236" w:rsidRPr="00B04EB6">
          <w:rPr>
            <w:b/>
            <w:bCs/>
            <w:sz w:val="20"/>
            <w:szCs w:val="20"/>
            <w:lang w:val="mn-MN"/>
          </w:rPr>
          <w:t xml:space="preserve"> </w:t>
        </w:r>
      </w:ins>
      <w:r w:rsidRPr="00B04EB6">
        <w:rPr>
          <w:b/>
          <w:bCs/>
          <w:sz w:val="20"/>
          <w:szCs w:val="20"/>
          <w:lang w:val="mn-MN"/>
        </w:rPr>
        <w:t xml:space="preserve">баян. </w:t>
      </w:r>
    </w:p>
    <w:p w14:paraId="191E72C8" w14:textId="77777777" w:rsidR="006C1236" w:rsidRDefault="009534DF">
      <w:pPr>
        <w:rPr>
          <w:ins w:id="343" w:author="Erdene Baatar Erdene-Ochir" w:date="2020-02-06T23:03:00Z"/>
          <w:b/>
          <w:bCs/>
          <w:sz w:val="20"/>
          <w:szCs w:val="20"/>
          <w:lang w:val="mn-MN"/>
        </w:rPr>
      </w:pPr>
      <w:r w:rsidRPr="00B04EB6">
        <w:rPr>
          <w:b/>
          <w:bCs/>
          <w:sz w:val="20"/>
          <w:szCs w:val="20"/>
          <w:lang w:val="mn-MN"/>
        </w:rPr>
        <w:t>Тэдгээрийн анхил</w:t>
      </w:r>
      <w:del w:id="344" w:author="Otgontugs Samdan" w:date="2021-07-14T09:56:00Z">
        <w:r w:rsidRPr="00B04EB6" w:rsidDel="001E3DA7">
          <w:rPr>
            <w:b/>
            <w:bCs/>
            <w:sz w:val="20"/>
            <w:szCs w:val="20"/>
            <w:lang w:val="mn-MN"/>
          </w:rPr>
          <w:delText>уун</w:delText>
        </w:r>
      </w:del>
      <w:r w:rsidRPr="00B04EB6">
        <w:rPr>
          <w:b/>
          <w:bCs/>
          <w:sz w:val="20"/>
          <w:szCs w:val="20"/>
          <w:lang w:val="mn-MN"/>
        </w:rPr>
        <w:t xml:space="preserve"> үнэр салхиар тархан газар сайгуй ханхлах </w:t>
      </w:r>
      <w:del w:id="345" w:author="Erdene Baatar Erdene-Ochir" w:date="2020-02-06T23:03:00Z">
        <w:r w:rsidRPr="00B04EB6" w:rsidDel="006C1236">
          <w:rPr>
            <w:b/>
            <w:bCs/>
            <w:sz w:val="20"/>
            <w:szCs w:val="20"/>
            <w:lang w:val="mn-MN"/>
          </w:rPr>
          <w:delText xml:space="preserve">нь үгээр өгүүлж барамгүй </w:delText>
        </w:r>
      </w:del>
      <w:r w:rsidRPr="00B04EB6">
        <w:rPr>
          <w:b/>
          <w:bCs/>
          <w:sz w:val="20"/>
          <w:szCs w:val="20"/>
          <w:lang w:val="mn-MN"/>
        </w:rPr>
        <w:t xml:space="preserve">болой. </w:t>
      </w:r>
    </w:p>
    <w:p w14:paraId="0F1DB42F" w14:textId="77777777" w:rsidR="006C1236" w:rsidRDefault="009534DF" w:rsidP="002967C0">
      <w:pPr>
        <w:spacing w:after="0"/>
        <w:rPr>
          <w:ins w:id="346" w:author="Erdene Baatar Erdene-Ochir" w:date="2020-02-06T23:03:00Z"/>
          <w:b/>
          <w:bCs/>
          <w:sz w:val="20"/>
          <w:szCs w:val="20"/>
          <w:lang w:val="mn-MN"/>
        </w:rPr>
        <w:pPrChange w:id="347" w:author="Otgontugs Samdan" w:date="2021-07-14T10:13:00Z">
          <w:pPr/>
        </w:pPrChange>
      </w:pPr>
      <w:r w:rsidRPr="00B04EB6">
        <w:rPr>
          <w:b/>
          <w:bCs/>
          <w:sz w:val="20"/>
          <w:szCs w:val="20"/>
          <w:lang w:val="mn-MN"/>
        </w:rPr>
        <w:t xml:space="preserve">Аяархан хоржигнох голын ус зүг зүгтээ сүлжилдэж, </w:t>
      </w:r>
    </w:p>
    <w:p w14:paraId="46528E43" w14:textId="77777777" w:rsidR="00362C9B" w:rsidRDefault="009534DF" w:rsidP="002967C0">
      <w:pPr>
        <w:spacing w:after="0"/>
        <w:rPr>
          <w:ins w:id="348" w:author="Erdene Baatar Erdene-Ochir" w:date="2020-02-06T23:04:00Z"/>
          <w:b/>
          <w:bCs/>
          <w:sz w:val="20"/>
          <w:szCs w:val="20"/>
          <w:lang w:val="mn-MN"/>
        </w:rPr>
        <w:pPrChange w:id="349" w:author="Otgontugs Samdan" w:date="2021-07-14T10:13:00Z">
          <w:pPr/>
        </w:pPrChange>
      </w:pPr>
      <w:del w:id="350" w:author="Erdene Baatar Erdene-Ochir" w:date="2020-02-06T23:03:00Z">
        <w:r w:rsidRPr="00B04EB6" w:rsidDel="006C1236">
          <w:rPr>
            <w:b/>
            <w:bCs/>
            <w:sz w:val="20"/>
            <w:szCs w:val="20"/>
            <w:lang w:val="mn-MN"/>
          </w:rPr>
          <w:delText>дууч жаахан</w:delText>
        </w:r>
      </w:del>
      <w:ins w:id="351" w:author="Erdene Baatar Erdene-Ochir" w:date="2020-02-06T23:03:00Z">
        <w:r w:rsidR="006C1236">
          <w:rPr>
            <w:b/>
            <w:bCs/>
            <w:sz w:val="20"/>
            <w:szCs w:val="20"/>
            <w:lang w:val="mn-MN"/>
          </w:rPr>
          <w:t>Гоо үзэсгэлэнт олон</w:t>
        </w:r>
      </w:ins>
      <w:r w:rsidRPr="00B04EB6">
        <w:rPr>
          <w:b/>
          <w:bCs/>
          <w:sz w:val="20"/>
          <w:szCs w:val="20"/>
          <w:lang w:val="mn-MN"/>
        </w:rPr>
        <w:t xml:space="preserve"> шувууд хээрийн араатан тэргүүтэн цуглаж </w:t>
      </w:r>
    </w:p>
    <w:p w14:paraId="39676853" w14:textId="15D1C8E2" w:rsidR="00362C9B" w:rsidRDefault="009534DF" w:rsidP="002967C0">
      <w:pPr>
        <w:spacing w:after="0"/>
        <w:rPr>
          <w:ins w:id="352" w:author="Erdene Baatar Erdene-Ochir" w:date="2020-02-06T23:04:00Z"/>
          <w:b/>
          <w:bCs/>
          <w:sz w:val="20"/>
          <w:szCs w:val="20"/>
          <w:lang w:val="mn-MN"/>
        </w:rPr>
        <w:pPrChange w:id="353" w:author="Otgontugs Samdan" w:date="2021-07-14T10:13:00Z">
          <w:pPr/>
        </w:pPrChange>
      </w:pPr>
      <w:del w:id="354" w:author="Erdene Baatar Erdene-Ochir" w:date="2020-02-06T23:04:00Z">
        <w:r w:rsidRPr="00B04EB6" w:rsidDel="00362C9B">
          <w:rPr>
            <w:b/>
            <w:bCs/>
            <w:sz w:val="20"/>
            <w:szCs w:val="20"/>
            <w:lang w:val="mn-MN"/>
          </w:rPr>
          <w:delText xml:space="preserve">ариун </w:delText>
        </w:r>
      </w:del>
      <w:ins w:id="355" w:author="Erdene Baatar Erdene-Ochir" w:date="2020-02-06T23:04:00Z">
        <w:r w:rsidR="00362C9B">
          <w:rPr>
            <w:b/>
            <w:bCs/>
            <w:sz w:val="20"/>
            <w:szCs w:val="20"/>
            <w:lang w:val="mn-MN"/>
          </w:rPr>
          <w:t>А</w:t>
        </w:r>
        <w:r w:rsidR="00362C9B" w:rsidRPr="00B04EB6">
          <w:rPr>
            <w:b/>
            <w:bCs/>
            <w:sz w:val="20"/>
            <w:szCs w:val="20"/>
            <w:lang w:val="mn-MN"/>
          </w:rPr>
          <w:t xml:space="preserve">риун </w:t>
        </w:r>
      </w:ins>
      <w:r w:rsidRPr="00B04EB6">
        <w:rPr>
          <w:b/>
          <w:bCs/>
          <w:sz w:val="20"/>
          <w:szCs w:val="20"/>
          <w:lang w:val="mn-MN"/>
        </w:rPr>
        <w:t>номыг аялгуулан дуудах нь чих</w:t>
      </w:r>
      <w:ins w:id="356" w:author="Otgontugs Samdan" w:date="2021-07-14T09:57:00Z">
        <w:r w:rsidR="001E3DA7">
          <w:rPr>
            <w:b/>
            <w:bCs/>
            <w:sz w:val="20"/>
            <w:szCs w:val="20"/>
            <w:lang w:val="mn-MN"/>
          </w:rPr>
          <w:t>нээ</w:t>
        </w:r>
      </w:ins>
      <w:del w:id="357" w:author="Otgontugs Samdan" w:date="2021-07-14T09:57:00Z">
        <w:r w:rsidRPr="00B04EB6" w:rsidDel="001E3DA7">
          <w:rPr>
            <w:b/>
            <w:bCs/>
            <w:sz w:val="20"/>
            <w:szCs w:val="20"/>
            <w:lang w:val="mn-MN"/>
          </w:rPr>
          <w:delText>энд</w:delText>
        </w:r>
      </w:del>
      <w:r w:rsidRPr="00B04EB6">
        <w:rPr>
          <w:b/>
          <w:bCs/>
          <w:sz w:val="20"/>
          <w:szCs w:val="20"/>
          <w:lang w:val="mn-MN"/>
        </w:rPr>
        <w:t xml:space="preserve"> нэн чимэгтэй. </w:t>
      </w:r>
    </w:p>
    <w:p w14:paraId="370B851E" w14:textId="77777777" w:rsidR="00362C9B" w:rsidRDefault="009534DF" w:rsidP="002967C0">
      <w:pPr>
        <w:spacing w:after="0"/>
        <w:rPr>
          <w:ins w:id="358" w:author="Erdene Baatar Erdene-Ochir" w:date="2020-02-06T23:04:00Z"/>
          <w:b/>
          <w:bCs/>
          <w:sz w:val="20"/>
          <w:szCs w:val="20"/>
          <w:lang w:val="mn-MN"/>
        </w:rPr>
        <w:pPrChange w:id="359" w:author="Otgontugs Samdan" w:date="2021-07-14T10:13:00Z">
          <w:pPr/>
        </w:pPrChange>
      </w:pPr>
      <w:r w:rsidRPr="00B04EB6">
        <w:rPr>
          <w:b/>
          <w:bCs/>
          <w:sz w:val="20"/>
          <w:szCs w:val="20"/>
          <w:lang w:val="mn-MN"/>
        </w:rPr>
        <w:t xml:space="preserve">Голд нь орших ариун уст анхилам үнэрт тэнгисийн дотор ч </w:t>
      </w:r>
    </w:p>
    <w:p w14:paraId="17CFA691" w14:textId="407615DF" w:rsidR="009534DF" w:rsidRPr="00B04EB6" w:rsidRDefault="009534DF">
      <w:pPr>
        <w:rPr>
          <w:b/>
          <w:bCs/>
          <w:sz w:val="20"/>
          <w:szCs w:val="20"/>
          <w:lang w:val="mn-MN"/>
        </w:rPr>
      </w:pPr>
      <w:del w:id="360" w:author="Erdene Baatar Erdene-Ochir" w:date="2020-02-06T23:04:00Z">
        <w:r w:rsidRPr="00B04EB6" w:rsidDel="00362C9B">
          <w:rPr>
            <w:b/>
            <w:bCs/>
            <w:sz w:val="20"/>
            <w:szCs w:val="20"/>
            <w:lang w:val="mn-MN"/>
          </w:rPr>
          <w:delText xml:space="preserve">элдэв </w:delText>
        </w:r>
      </w:del>
      <w:ins w:id="361" w:author="Erdene Baatar Erdene-Ochir" w:date="2020-02-06T23:04:00Z">
        <w:r w:rsidR="00362C9B">
          <w:rPr>
            <w:b/>
            <w:bCs/>
            <w:sz w:val="20"/>
            <w:szCs w:val="20"/>
            <w:lang w:val="mn-MN"/>
          </w:rPr>
          <w:t>Э</w:t>
        </w:r>
        <w:r w:rsidR="00362C9B" w:rsidRPr="00B04EB6">
          <w:rPr>
            <w:b/>
            <w:bCs/>
            <w:sz w:val="20"/>
            <w:szCs w:val="20"/>
            <w:lang w:val="mn-MN"/>
          </w:rPr>
          <w:t xml:space="preserve">лдэв </w:t>
        </w:r>
      </w:ins>
      <w:r w:rsidRPr="00B04EB6">
        <w:rPr>
          <w:b/>
          <w:bCs/>
          <w:sz w:val="20"/>
          <w:szCs w:val="20"/>
          <w:lang w:val="mn-MN"/>
        </w:rPr>
        <w:t>зүйлийн амьтан эвцэл зохицолтой амьдарцгаа</w:t>
      </w:r>
      <w:r w:rsidR="00BC7CBA">
        <w:rPr>
          <w:b/>
          <w:bCs/>
          <w:sz w:val="20"/>
          <w:szCs w:val="20"/>
          <w:lang w:val="mn-MN"/>
        </w:rPr>
        <w:t>х болой</w:t>
      </w:r>
      <w:r w:rsidRPr="00B04EB6">
        <w:rPr>
          <w:b/>
          <w:bCs/>
          <w:sz w:val="20"/>
          <w:szCs w:val="20"/>
          <w:lang w:val="mn-MN"/>
        </w:rPr>
        <w:t>.</w:t>
      </w:r>
    </w:p>
    <w:p w14:paraId="509661D6" w14:textId="4F3D1954" w:rsidR="00B04EB6" w:rsidDel="001E3DA7" w:rsidRDefault="00B04EB6">
      <w:pPr>
        <w:rPr>
          <w:del w:id="362" w:author="Otgontugs Samdan" w:date="2021-07-14T09:58:00Z"/>
          <w:sz w:val="18"/>
          <w:szCs w:val="18"/>
        </w:rPr>
      </w:pPr>
      <w:del w:id="363" w:author="Otgontugs Samdan" w:date="2021-07-14T09:58:00Z">
        <w:r w:rsidRPr="00B04EB6" w:rsidDel="001E3DA7">
          <w:rPr>
            <w:sz w:val="18"/>
            <w:szCs w:val="18"/>
          </w:rPr>
          <w:delText>This realm is shaped like an eight petalled lotu</w:delText>
        </w:r>
        <w:r w:rsidR="00520D4D" w:rsidDel="001E3DA7">
          <w:rPr>
            <w:sz w:val="18"/>
            <w:szCs w:val="18"/>
          </w:rPr>
          <w:delText xml:space="preserve">s. Raised high on its pistil, shines the Dharma palace of Kalapa. To the east, there are vast, beautiful pleasure groves, while </w:delText>
        </w:r>
        <w:r w:rsidR="00611DB4" w:rsidDel="001E3DA7">
          <w:rPr>
            <w:sz w:val="18"/>
            <w:szCs w:val="18"/>
          </w:rPr>
          <w:delText>to the west there is a lake filled with a multitude of lotus flowers.</w:delText>
        </w:r>
      </w:del>
    </w:p>
    <w:p w14:paraId="760188B9" w14:textId="77777777" w:rsidR="001E3DA7" w:rsidRPr="00B04EB6" w:rsidRDefault="001E3DA7">
      <w:pPr>
        <w:rPr>
          <w:ins w:id="364" w:author="Otgontugs Samdan" w:date="2021-07-14T09:58:00Z"/>
          <w:sz w:val="18"/>
          <w:szCs w:val="18"/>
        </w:rPr>
      </w:pPr>
    </w:p>
    <w:p w14:paraId="30D2420D" w14:textId="77777777" w:rsidR="000073E5" w:rsidRDefault="009534DF" w:rsidP="002967C0">
      <w:pPr>
        <w:spacing w:after="0"/>
        <w:rPr>
          <w:ins w:id="365" w:author="Erdene Baatar Erdene-Ochir" w:date="2020-02-06T23:05:00Z"/>
          <w:b/>
          <w:bCs/>
          <w:sz w:val="20"/>
          <w:szCs w:val="20"/>
          <w:lang w:val="mn-MN"/>
        </w:rPr>
        <w:pPrChange w:id="366" w:author="Otgontugs Samdan" w:date="2021-07-14T10:14:00Z">
          <w:pPr/>
        </w:pPrChange>
      </w:pPr>
      <w:r w:rsidRPr="00B04EB6">
        <w:rPr>
          <w:b/>
          <w:bCs/>
          <w:sz w:val="20"/>
          <w:szCs w:val="20"/>
          <w:lang w:val="mn-MN"/>
        </w:rPr>
        <w:t xml:space="preserve">Энэ орон найман дэлбээт лянхуа цэцгэн хэлбэртэй аж. </w:t>
      </w:r>
    </w:p>
    <w:p w14:paraId="7E9EB0A7" w14:textId="25458825" w:rsidR="000073E5" w:rsidRDefault="009534DF" w:rsidP="002967C0">
      <w:pPr>
        <w:spacing w:after="0"/>
        <w:rPr>
          <w:ins w:id="367" w:author="Erdene Baatar Erdene-Ochir" w:date="2020-02-06T23:06:00Z"/>
          <w:b/>
          <w:bCs/>
          <w:sz w:val="20"/>
          <w:szCs w:val="20"/>
          <w:lang w:val="mn-MN"/>
        </w:rPr>
        <w:pPrChange w:id="368" w:author="Otgontugs Samdan" w:date="2021-07-14T10:14:00Z">
          <w:pPr/>
        </w:pPrChange>
      </w:pPr>
      <w:del w:id="369" w:author="Erdene Baatar Erdene-Ochir" w:date="2020-02-06T23:05:00Z">
        <w:r w:rsidRPr="00B04EB6" w:rsidDel="000073E5">
          <w:rPr>
            <w:b/>
            <w:bCs/>
            <w:sz w:val="20"/>
            <w:szCs w:val="20"/>
            <w:lang w:val="mn-MN"/>
          </w:rPr>
          <w:delText xml:space="preserve">Түүний </w:delText>
        </w:r>
      </w:del>
      <w:ins w:id="370" w:author="Erdene Baatar Erdene-Ochir" w:date="2020-02-06T23:05:00Z">
        <w:r w:rsidR="000073E5">
          <w:rPr>
            <w:b/>
            <w:bCs/>
            <w:sz w:val="20"/>
            <w:szCs w:val="20"/>
            <w:lang w:val="mn-MN"/>
          </w:rPr>
          <w:t>Т</w:t>
        </w:r>
        <w:r w:rsidR="000073E5" w:rsidRPr="00B04EB6">
          <w:rPr>
            <w:b/>
            <w:bCs/>
            <w:sz w:val="20"/>
            <w:szCs w:val="20"/>
            <w:lang w:val="mn-MN"/>
          </w:rPr>
          <w:t xml:space="preserve">үүний </w:t>
        </w:r>
      </w:ins>
      <w:r w:rsidRPr="00B04EB6">
        <w:rPr>
          <w:b/>
          <w:bCs/>
          <w:sz w:val="20"/>
          <w:szCs w:val="20"/>
          <w:lang w:val="mn-MN"/>
        </w:rPr>
        <w:t xml:space="preserve">голын </w:t>
      </w:r>
      <w:del w:id="371" w:author="Otgontugs Samdan" w:date="2021-07-14T09:58:00Z">
        <w:r w:rsidRPr="00B04EB6" w:rsidDel="001E3DA7">
          <w:rPr>
            <w:b/>
            <w:bCs/>
            <w:sz w:val="20"/>
            <w:szCs w:val="20"/>
            <w:lang w:val="mn-MN"/>
          </w:rPr>
          <w:delText>хонхорцог</w:delText>
        </w:r>
      </w:del>
      <w:ins w:id="372" w:author="Erdene Baatar Erdene-Ochir" w:date="2020-02-06T23:06:00Z">
        <w:del w:id="373" w:author="Otgontugs Samdan" w:date="2021-07-14T09:58:00Z">
          <w:r w:rsidR="000073E5" w:rsidDel="001E3DA7">
            <w:rPr>
              <w:b/>
              <w:bCs/>
              <w:sz w:val="20"/>
              <w:szCs w:val="20"/>
              <w:lang w:val="mn-MN"/>
            </w:rPr>
            <w:delText>ийн оройд</w:delText>
          </w:r>
        </w:del>
      </w:ins>
      <w:del w:id="374" w:author="Otgontugs Samdan" w:date="2021-07-14T09:58:00Z">
        <w:r w:rsidRPr="00B04EB6" w:rsidDel="001E3DA7">
          <w:rPr>
            <w:b/>
            <w:bCs/>
            <w:sz w:val="20"/>
            <w:szCs w:val="20"/>
            <w:lang w:val="mn-MN"/>
          </w:rPr>
          <w:delText>т</w:delText>
        </w:r>
      </w:del>
      <w:ins w:id="375" w:author="Otgontugs Samdan" w:date="2021-07-14T09:58:00Z">
        <w:r w:rsidR="001E3DA7">
          <w:rPr>
            <w:b/>
            <w:bCs/>
            <w:sz w:val="20"/>
            <w:szCs w:val="20"/>
            <w:lang w:val="mn-MN"/>
          </w:rPr>
          <w:t>хүйс дээрх Кайлаш уулнаа</w:t>
        </w:r>
      </w:ins>
      <w:r w:rsidRPr="00B04EB6">
        <w:rPr>
          <w:b/>
          <w:bCs/>
          <w:sz w:val="20"/>
          <w:szCs w:val="20"/>
          <w:lang w:val="mn-MN"/>
        </w:rPr>
        <w:t xml:space="preserve"> </w:t>
      </w:r>
    </w:p>
    <w:p w14:paraId="7ADE131E" w14:textId="77777777" w:rsidR="000073E5" w:rsidRDefault="009534DF" w:rsidP="002967C0">
      <w:pPr>
        <w:spacing w:after="0"/>
        <w:rPr>
          <w:ins w:id="376" w:author="Erdene Baatar Erdene-Ochir" w:date="2020-02-06T23:06:00Z"/>
          <w:b/>
          <w:bCs/>
          <w:sz w:val="20"/>
          <w:szCs w:val="20"/>
          <w:lang w:val="mn-MN"/>
        </w:rPr>
        <w:pPrChange w:id="377" w:author="Otgontugs Samdan" w:date="2021-07-14T10:14:00Z">
          <w:pPr/>
        </w:pPrChange>
      </w:pPr>
      <w:r w:rsidRPr="00B04EB6">
        <w:rPr>
          <w:b/>
          <w:bCs/>
          <w:sz w:val="20"/>
          <w:szCs w:val="20"/>
          <w:lang w:val="mn-MN"/>
        </w:rPr>
        <w:t>Калапа хот</w:t>
      </w:r>
      <w:r w:rsidR="00F05DED">
        <w:rPr>
          <w:b/>
          <w:bCs/>
          <w:sz w:val="20"/>
          <w:szCs w:val="20"/>
          <w:lang w:val="mn-MN"/>
        </w:rPr>
        <w:t>ын</w:t>
      </w:r>
      <w:r w:rsidRPr="00B04EB6">
        <w:rPr>
          <w:b/>
          <w:bCs/>
          <w:sz w:val="20"/>
          <w:szCs w:val="20"/>
          <w:lang w:val="mn-MN"/>
        </w:rPr>
        <w:t xml:space="preserve"> </w:t>
      </w:r>
      <w:del w:id="378" w:author="Erdene Baatar Erdene-Ochir" w:date="2020-02-06T23:06:00Z">
        <w:r w:rsidR="00F05DED" w:rsidRPr="00B04EB6" w:rsidDel="000073E5">
          <w:rPr>
            <w:b/>
            <w:bCs/>
            <w:sz w:val="20"/>
            <w:szCs w:val="20"/>
            <w:lang w:val="mn-MN"/>
          </w:rPr>
          <w:delText xml:space="preserve">Номын </w:delText>
        </w:r>
      </w:del>
      <w:ins w:id="379" w:author="Erdene Baatar Erdene-Ochir" w:date="2020-02-06T23:06:00Z">
        <w:r w:rsidR="000073E5">
          <w:rPr>
            <w:b/>
            <w:bCs/>
            <w:sz w:val="20"/>
            <w:szCs w:val="20"/>
            <w:lang w:val="mn-MN"/>
          </w:rPr>
          <w:t>н</w:t>
        </w:r>
        <w:r w:rsidR="000073E5" w:rsidRPr="00B04EB6">
          <w:rPr>
            <w:b/>
            <w:bCs/>
            <w:sz w:val="20"/>
            <w:szCs w:val="20"/>
            <w:lang w:val="mn-MN"/>
          </w:rPr>
          <w:t xml:space="preserve">омын </w:t>
        </w:r>
      </w:ins>
      <w:r w:rsidR="00F05DED">
        <w:rPr>
          <w:b/>
          <w:bCs/>
          <w:sz w:val="20"/>
          <w:szCs w:val="20"/>
          <w:lang w:val="mn-MN"/>
        </w:rPr>
        <w:t>ордон гэрэлтэн</w:t>
      </w:r>
      <w:r w:rsidR="00AA5E11">
        <w:rPr>
          <w:b/>
          <w:bCs/>
          <w:sz w:val="20"/>
          <w:szCs w:val="20"/>
          <w:lang w:val="mn-MN"/>
        </w:rPr>
        <w:t xml:space="preserve"> үзэгдмүй</w:t>
      </w:r>
      <w:r w:rsidRPr="00B04EB6">
        <w:rPr>
          <w:b/>
          <w:bCs/>
          <w:sz w:val="20"/>
          <w:szCs w:val="20"/>
          <w:lang w:val="mn-MN"/>
        </w:rPr>
        <w:t xml:space="preserve">. </w:t>
      </w:r>
    </w:p>
    <w:p w14:paraId="20D81A25" w14:textId="77777777" w:rsidR="000073E5" w:rsidRDefault="009534DF" w:rsidP="002967C0">
      <w:pPr>
        <w:spacing w:after="0"/>
        <w:rPr>
          <w:ins w:id="380" w:author="Erdene Baatar Erdene-Ochir" w:date="2020-02-06T23:06:00Z"/>
          <w:b/>
          <w:bCs/>
          <w:sz w:val="20"/>
          <w:szCs w:val="20"/>
          <w:lang w:val="mn-MN"/>
        </w:rPr>
        <w:pPrChange w:id="381" w:author="Otgontugs Samdan" w:date="2021-07-14T10:14:00Z">
          <w:pPr/>
        </w:pPrChange>
      </w:pPr>
      <w:r w:rsidRPr="00B04EB6">
        <w:rPr>
          <w:b/>
          <w:bCs/>
          <w:sz w:val="20"/>
          <w:szCs w:val="20"/>
          <w:lang w:val="mn-MN"/>
        </w:rPr>
        <w:t xml:space="preserve">Зүүхэн талд нь өргөн </w:t>
      </w:r>
      <w:r w:rsidR="00F05DED">
        <w:rPr>
          <w:b/>
          <w:bCs/>
          <w:sz w:val="20"/>
          <w:szCs w:val="20"/>
          <w:lang w:val="mn-MN"/>
        </w:rPr>
        <w:t xml:space="preserve">хийгээд </w:t>
      </w:r>
      <w:r w:rsidRPr="00B04EB6">
        <w:rPr>
          <w:b/>
          <w:bCs/>
          <w:sz w:val="20"/>
          <w:szCs w:val="20"/>
          <w:lang w:val="mn-MN"/>
        </w:rPr>
        <w:t>үзэсгэлэнт</w:t>
      </w:r>
      <w:r w:rsidR="00F05DED">
        <w:rPr>
          <w:b/>
          <w:bCs/>
          <w:sz w:val="20"/>
          <w:szCs w:val="20"/>
          <w:lang w:val="mn-MN"/>
        </w:rPr>
        <w:t xml:space="preserve"> </w:t>
      </w:r>
      <w:r w:rsidRPr="00B04EB6">
        <w:rPr>
          <w:b/>
          <w:bCs/>
          <w:sz w:val="20"/>
          <w:szCs w:val="20"/>
          <w:lang w:val="mn-MN"/>
        </w:rPr>
        <w:t xml:space="preserve">нуга, </w:t>
      </w:r>
    </w:p>
    <w:p w14:paraId="4C03786F" w14:textId="0C407B73" w:rsidR="009534DF" w:rsidRPr="00B04EB6" w:rsidRDefault="009534DF">
      <w:pPr>
        <w:rPr>
          <w:b/>
          <w:bCs/>
          <w:sz w:val="20"/>
          <w:szCs w:val="20"/>
          <w:lang w:val="mn-MN"/>
        </w:rPr>
      </w:pPr>
      <w:del w:id="382" w:author="Erdene Baatar Erdene-Ochir" w:date="2020-02-06T23:06:00Z">
        <w:r w:rsidRPr="00B04EB6" w:rsidDel="000073E5">
          <w:rPr>
            <w:b/>
            <w:bCs/>
            <w:sz w:val="20"/>
            <w:szCs w:val="20"/>
            <w:lang w:val="mn-MN"/>
          </w:rPr>
          <w:delText xml:space="preserve">баруухан </w:delText>
        </w:r>
      </w:del>
      <w:ins w:id="383" w:author="Erdene Baatar Erdene-Ochir" w:date="2020-02-06T23:06:00Z">
        <w:r w:rsidR="000073E5">
          <w:rPr>
            <w:b/>
            <w:bCs/>
            <w:sz w:val="20"/>
            <w:szCs w:val="20"/>
            <w:lang w:val="mn-MN"/>
          </w:rPr>
          <w:t>Б</w:t>
        </w:r>
        <w:r w:rsidR="000073E5" w:rsidRPr="00B04EB6">
          <w:rPr>
            <w:b/>
            <w:bCs/>
            <w:sz w:val="20"/>
            <w:szCs w:val="20"/>
            <w:lang w:val="mn-MN"/>
          </w:rPr>
          <w:t xml:space="preserve">аруухан </w:t>
        </w:r>
      </w:ins>
      <w:r w:rsidRPr="00B04EB6">
        <w:rPr>
          <w:b/>
          <w:bCs/>
          <w:sz w:val="20"/>
          <w:szCs w:val="20"/>
          <w:lang w:val="mn-MN"/>
        </w:rPr>
        <w:t xml:space="preserve">талд нь бадам лянхуа </w:t>
      </w:r>
      <w:del w:id="384" w:author="Erdene Baatar Erdene-Ochir" w:date="2020-02-06T23:06:00Z">
        <w:r w:rsidR="00F05DED" w:rsidDel="000073E5">
          <w:rPr>
            <w:b/>
            <w:bCs/>
            <w:sz w:val="20"/>
            <w:szCs w:val="20"/>
            <w:lang w:val="mn-MN"/>
          </w:rPr>
          <w:delText xml:space="preserve">цэцгүүд </w:delText>
        </w:r>
      </w:del>
      <w:del w:id="385" w:author="Erdene Baatar Erdene-Ochir" w:date="2020-02-06T23:07:00Z">
        <w:r w:rsidR="00F05DED" w:rsidDel="000073E5">
          <w:rPr>
            <w:b/>
            <w:bCs/>
            <w:sz w:val="20"/>
            <w:szCs w:val="20"/>
            <w:lang w:val="mn-MN"/>
          </w:rPr>
          <w:delText>дүүрэн</w:delText>
        </w:r>
      </w:del>
      <w:ins w:id="386" w:author="Erdene Baatar Erdene-Ochir" w:date="2020-02-06T23:07:00Z">
        <w:r w:rsidR="000073E5">
          <w:rPr>
            <w:b/>
            <w:bCs/>
            <w:sz w:val="20"/>
            <w:szCs w:val="20"/>
            <w:lang w:val="mn-MN"/>
          </w:rPr>
          <w:t>элдэвээр</w:t>
        </w:r>
      </w:ins>
      <w:r w:rsidR="00F05DED">
        <w:rPr>
          <w:b/>
          <w:bCs/>
          <w:sz w:val="20"/>
          <w:szCs w:val="20"/>
          <w:lang w:val="mn-MN"/>
        </w:rPr>
        <w:t xml:space="preserve"> </w:t>
      </w:r>
      <w:r w:rsidRPr="00B04EB6">
        <w:rPr>
          <w:b/>
          <w:bCs/>
          <w:sz w:val="20"/>
          <w:szCs w:val="20"/>
          <w:lang w:val="mn-MN"/>
        </w:rPr>
        <w:t xml:space="preserve">дэлгэрсэн нуур байх </w:t>
      </w:r>
      <w:r w:rsidR="00AA5E11">
        <w:rPr>
          <w:b/>
          <w:bCs/>
          <w:sz w:val="20"/>
          <w:szCs w:val="20"/>
          <w:lang w:val="mn-MN"/>
        </w:rPr>
        <w:t>бөлгөө</w:t>
      </w:r>
      <w:r w:rsidRPr="00B04EB6">
        <w:rPr>
          <w:b/>
          <w:bCs/>
          <w:sz w:val="20"/>
          <w:szCs w:val="20"/>
          <w:lang w:val="mn-MN"/>
        </w:rPr>
        <w:t>.</w:t>
      </w:r>
    </w:p>
    <w:p w14:paraId="3CB05D35" w14:textId="384BB8A2" w:rsidR="00B04EB6" w:rsidDel="001E3DA7" w:rsidRDefault="00B04EB6">
      <w:pPr>
        <w:rPr>
          <w:del w:id="387" w:author="Otgontugs Samdan" w:date="2021-07-14T09:59:00Z"/>
          <w:sz w:val="18"/>
          <w:szCs w:val="18"/>
        </w:rPr>
      </w:pPr>
      <w:del w:id="388" w:author="Otgontugs Samdan" w:date="2021-07-14T09:59:00Z">
        <w:r w:rsidRPr="00B04EB6" w:rsidDel="001E3DA7">
          <w:rPr>
            <w:sz w:val="18"/>
            <w:szCs w:val="18"/>
          </w:rPr>
          <w:delText>Here stands the palace of the Kalachakra mandal</w:delText>
        </w:r>
        <w:r w:rsidR="00611DB4" w:rsidDel="001E3DA7">
          <w:rPr>
            <w:sz w:val="18"/>
            <w:szCs w:val="18"/>
          </w:rPr>
          <w:delText>a. It extends for four yojanas and is embraced by the elemental discs. Its blessings appear as a magnificent radiance that liberates upon mere sight. By encountering the six hundred and thi</w:delText>
        </w:r>
        <w:r w:rsidR="00A16774" w:rsidDel="001E3DA7">
          <w:rPr>
            <w:sz w:val="18"/>
            <w:szCs w:val="18"/>
          </w:rPr>
          <w:delText>r</w:delText>
        </w:r>
        <w:r w:rsidR="00611DB4" w:rsidDel="001E3DA7">
          <w:rPr>
            <w:sz w:val="18"/>
            <w:szCs w:val="18"/>
          </w:rPr>
          <w:delText>ty six deities</w:delText>
        </w:r>
        <w:r w:rsidR="00A16774" w:rsidDel="001E3DA7">
          <w:rPr>
            <w:sz w:val="18"/>
            <w:szCs w:val="18"/>
          </w:rPr>
          <w:delText>, the eighty afflictive states instantly cease to arise. On the basis of that, gatherings of true, luminous deities, spontaneously appear and one encounters the face of one’s own self-awareness – the true essential nature.</w:delText>
        </w:r>
      </w:del>
    </w:p>
    <w:p w14:paraId="4BF6EE5A" w14:textId="77777777" w:rsidR="001E3DA7" w:rsidRPr="00B04EB6" w:rsidRDefault="001E3DA7">
      <w:pPr>
        <w:rPr>
          <w:ins w:id="389" w:author="Otgontugs Samdan" w:date="2021-07-14T09:59:00Z"/>
          <w:sz w:val="18"/>
          <w:szCs w:val="18"/>
        </w:rPr>
      </w:pPr>
    </w:p>
    <w:p w14:paraId="459EC9CF" w14:textId="77777777" w:rsidR="00D25816" w:rsidRDefault="009534DF" w:rsidP="002967C0">
      <w:pPr>
        <w:spacing w:after="0"/>
        <w:rPr>
          <w:ins w:id="390" w:author="Erdene Baatar Erdene-Ochir" w:date="2020-02-06T23:32:00Z"/>
          <w:b/>
          <w:bCs/>
          <w:sz w:val="20"/>
          <w:szCs w:val="20"/>
          <w:lang w:val="mn-MN"/>
        </w:rPr>
        <w:pPrChange w:id="391" w:author="Otgontugs Samdan" w:date="2021-07-14T10:14:00Z">
          <w:pPr/>
        </w:pPrChange>
      </w:pPr>
      <w:r w:rsidRPr="00B04EB6">
        <w:rPr>
          <w:b/>
          <w:bCs/>
          <w:sz w:val="20"/>
          <w:szCs w:val="20"/>
          <w:lang w:val="mn-MN"/>
        </w:rPr>
        <w:t xml:space="preserve">Энд, хааш хаашаа дөрвөн </w:t>
      </w:r>
      <w:del w:id="392" w:author="Erdene Baatar Erdene-Ochir" w:date="2020-02-06T23:07:00Z">
        <w:r w:rsidRPr="00B04EB6" w:rsidDel="000073E5">
          <w:rPr>
            <w:b/>
            <w:bCs/>
            <w:sz w:val="20"/>
            <w:szCs w:val="20"/>
            <w:lang w:val="mn-MN"/>
          </w:rPr>
          <w:delText xml:space="preserve">йояана </w:delText>
        </w:r>
      </w:del>
      <w:ins w:id="393" w:author="Erdene Baatar Erdene-Ochir" w:date="2020-02-06T23:07:00Z">
        <w:r w:rsidR="000073E5">
          <w:rPr>
            <w:b/>
            <w:bCs/>
            <w:sz w:val="20"/>
            <w:szCs w:val="20"/>
            <w:lang w:val="mn-MN"/>
          </w:rPr>
          <w:t>бээр</w:t>
        </w:r>
        <w:r w:rsidR="000073E5" w:rsidRPr="00B04EB6">
          <w:rPr>
            <w:b/>
            <w:bCs/>
            <w:sz w:val="20"/>
            <w:szCs w:val="20"/>
            <w:lang w:val="mn-MN"/>
          </w:rPr>
          <w:t xml:space="preserve"> </w:t>
        </w:r>
      </w:ins>
      <w:r w:rsidRPr="00B04EB6">
        <w:rPr>
          <w:b/>
          <w:bCs/>
          <w:sz w:val="20"/>
          <w:szCs w:val="20"/>
          <w:lang w:val="mn-MN"/>
        </w:rPr>
        <w:t>үргэлжилсэн</w:t>
      </w:r>
      <w:r w:rsidR="001512E5" w:rsidRPr="00B04EB6">
        <w:rPr>
          <w:b/>
          <w:bCs/>
          <w:sz w:val="20"/>
          <w:szCs w:val="20"/>
          <w:lang w:val="mn-MN"/>
        </w:rPr>
        <w:t xml:space="preserve"> гэгээрлийн хот мандал </w:t>
      </w:r>
    </w:p>
    <w:p w14:paraId="1602D734" w14:textId="77777777" w:rsidR="00D25816" w:rsidRDefault="001512E5" w:rsidP="002967C0">
      <w:pPr>
        <w:spacing w:after="0"/>
        <w:rPr>
          <w:ins w:id="394" w:author="Erdene Baatar Erdene-Ochir" w:date="2020-02-06T23:32:00Z"/>
          <w:b/>
          <w:bCs/>
          <w:sz w:val="20"/>
          <w:szCs w:val="20"/>
          <w:lang w:val="mn-MN"/>
        </w:rPr>
        <w:pPrChange w:id="395" w:author="Otgontugs Samdan" w:date="2021-07-14T10:14:00Z">
          <w:pPr/>
        </w:pPrChange>
      </w:pPr>
      <w:del w:id="396" w:author="Erdene Baatar Erdene-Ochir" w:date="2020-02-06T23:32:00Z">
        <w:r w:rsidRPr="00B04EB6" w:rsidDel="00D25816">
          <w:rPr>
            <w:b/>
            <w:bCs/>
            <w:sz w:val="20"/>
            <w:szCs w:val="20"/>
            <w:lang w:val="mn-MN"/>
          </w:rPr>
          <w:delText xml:space="preserve">дөрвөн </w:delText>
        </w:r>
      </w:del>
      <w:ins w:id="397" w:author="Erdene Baatar Erdene-Ochir" w:date="2020-02-06T23:32:00Z">
        <w:r w:rsidR="00D25816">
          <w:rPr>
            <w:b/>
            <w:bCs/>
            <w:sz w:val="20"/>
            <w:szCs w:val="20"/>
            <w:lang w:val="mn-MN"/>
          </w:rPr>
          <w:t>Д</w:t>
        </w:r>
        <w:r w:rsidR="00D25816" w:rsidRPr="00B04EB6">
          <w:rPr>
            <w:b/>
            <w:bCs/>
            <w:sz w:val="20"/>
            <w:szCs w:val="20"/>
            <w:lang w:val="mn-MN"/>
          </w:rPr>
          <w:t xml:space="preserve">өрвөн </w:t>
        </w:r>
      </w:ins>
      <w:r w:rsidRPr="00B04EB6">
        <w:rPr>
          <w:b/>
          <w:bCs/>
          <w:sz w:val="20"/>
          <w:szCs w:val="20"/>
          <w:lang w:val="mn-MN"/>
        </w:rPr>
        <w:t>махбодын тойргоор хүрээлүүлэн орши</w:t>
      </w:r>
      <w:r w:rsidR="00AA5E11">
        <w:rPr>
          <w:b/>
          <w:bCs/>
          <w:sz w:val="20"/>
          <w:szCs w:val="20"/>
          <w:lang w:val="mn-MN"/>
        </w:rPr>
        <w:t xml:space="preserve">х хийгээд </w:t>
      </w:r>
    </w:p>
    <w:p w14:paraId="591C438D" w14:textId="77777777" w:rsidR="00D25816" w:rsidRDefault="00AA5E11" w:rsidP="002967C0">
      <w:pPr>
        <w:spacing w:after="0"/>
        <w:rPr>
          <w:ins w:id="398" w:author="Erdene Baatar Erdene-Ochir" w:date="2020-02-06T23:34:00Z"/>
          <w:b/>
          <w:bCs/>
          <w:sz w:val="20"/>
          <w:szCs w:val="20"/>
          <w:lang w:val="mn-MN"/>
        </w:rPr>
        <w:pPrChange w:id="399" w:author="Otgontugs Samdan" w:date="2021-07-14T10:14:00Z">
          <w:pPr/>
        </w:pPrChange>
      </w:pPr>
      <w:del w:id="400" w:author="Erdene Baatar Erdene-Ochir" w:date="2020-02-06T23:32:00Z">
        <w:r w:rsidDel="00D25816">
          <w:rPr>
            <w:b/>
            <w:bCs/>
            <w:sz w:val="20"/>
            <w:szCs w:val="20"/>
            <w:lang w:val="mn-MN"/>
          </w:rPr>
          <w:delText>т</w:delText>
        </w:r>
        <w:r w:rsidR="001512E5" w:rsidRPr="00B04EB6" w:rsidDel="00D25816">
          <w:rPr>
            <w:b/>
            <w:bCs/>
            <w:sz w:val="20"/>
            <w:szCs w:val="20"/>
            <w:lang w:val="mn-MN"/>
          </w:rPr>
          <w:delText xml:space="preserve">үүний </w:delText>
        </w:r>
      </w:del>
      <w:ins w:id="401" w:author="Erdene Baatar Erdene-Ochir" w:date="2020-02-06T23:32:00Z">
        <w:r w:rsidR="00D25816">
          <w:rPr>
            <w:b/>
            <w:bCs/>
            <w:sz w:val="20"/>
            <w:szCs w:val="20"/>
            <w:lang w:val="mn-MN"/>
          </w:rPr>
          <w:t>Т</w:t>
        </w:r>
        <w:r w:rsidR="00D25816" w:rsidRPr="00B04EB6">
          <w:rPr>
            <w:b/>
            <w:bCs/>
            <w:sz w:val="20"/>
            <w:szCs w:val="20"/>
            <w:lang w:val="mn-MN"/>
          </w:rPr>
          <w:t xml:space="preserve">үүний </w:t>
        </w:r>
      </w:ins>
      <w:r w:rsidR="001512E5" w:rsidRPr="00B04EB6">
        <w:rPr>
          <w:b/>
          <w:bCs/>
          <w:sz w:val="20"/>
          <w:szCs w:val="20"/>
          <w:lang w:val="mn-MN"/>
        </w:rPr>
        <w:t xml:space="preserve">адистид </w:t>
      </w:r>
      <w:ins w:id="402" w:author="Erdene Baatar Erdene-Ochir" w:date="2020-02-06T23:33:00Z">
        <w:r w:rsidR="00D25816">
          <w:rPr>
            <w:b/>
            <w:bCs/>
            <w:sz w:val="20"/>
            <w:szCs w:val="20"/>
            <w:lang w:val="mn-MN"/>
          </w:rPr>
          <w:t xml:space="preserve">гэрлийн жавхланг </w:t>
        </w:r>
      </w:ins>
      <w:r w:rsidR="001512E5" w:rsidRPr="00B04EB6">
        <w:rPr>
          <w:b/>
          <w:bCs/>
          <w:sz w:val="20"/>
          <w:szCs w:val="20"/>
          <w:lang w:val="mn-MN"/>
        </w:rPr>
        <w:t xml:space="preserve">зөвхөн </w:t>
      </w:r>
      <w:del w:id="403" w:author="Erdene Baatar Erdene-Ochir" w:date="2020-02-06T23:34:00Z">
        <w:r w:rsidR="001512E5" w:rsidRPr="00B04EB6" w:rsidDel="00D25816">
          <w:rPr>
            <w:b/>
            <w:bCs/>
            <w:sz w:val="20"/>
            <w:szCs w:val="20"/>
            <w:lang w:val="mn-MN"/>
          </w:rPr>
          <w:delText xml:space="preserve">барааг нь </w:delText>
        </w:r>
      </w:del>
      <w:r w:rsidR="001512E5" w:rsidRPr="00B04EB6">
        <w:rPr>
          <w:b/>
          <w:bCs/>
          <w:sz w:val="20"/>
          <w:szCs w:val="20"/>
          <w:lang w:val="mn-MN"/>
        </w:rPr>
        <w:t>хар</w:t>
      </w:r>
      <w:r>
        <w:rPr>
          <w:b/>
          <w:bCs/>
          <w:sz w:val="20"/>
          <w:szCs w:val="20"/>
          <w:lang w:val="mn-MN"/>
        </w:rPr>
        <w:t>ахын</w:t>
      </w:r>
      <w:r w:rsidR="001512E5" w:rsidRPr="00B04EB6">
        <w:rPr>
          <w:b/>
          <w:bCs/>
          <w:sz w:val="20"/>
          <w:szCs w:val="20"/>
          <w:lang w:val="mn-MN"/>
        </w:rPr>
        <w:t xml:space="preserve"> төдийд </w:t>
      </w:r>
      <w:del w:id="404" w:author="Erdene Baatar Erdene-Ochir" w:date="2020-02-06T23:34:00Z">
        <w:r w:rsidR="001512E5" w:rsidRPr="00B04EB6" w:rsidDel="00D25816">
          <w:rPr>
            <w:b/>
            <w:bCs/>
            <w:sz w:val="20"/>
            <w:szCs w:val="20"/>
            <w:lang w:val="mn-MN"/>
          </w:rPr>
          <w:delText xml:space="preserve">амьтныг </w:delText>
        </w:r>
      </w:del>
      <w:r w:rsidR="001512E5" w:rsidRPr="00B04EB6">
        <w:rPr>
          <w:b/>
          <w:bCs/>
          <w:sz w:val="20"/>
          <w:szCs w:val="20"/>
          <w:lang w:val="mn-MN"/>
        </w:rPr>
        <w:t>чөлөөлө</w:t>
      </w:r>
      <w:ins w:id="405" w:author="Erdene Baatar Erdene-Ochir" w:date="2020-02-06T23:34:00Z">
        <w:r w:rsidR="00D25816">
          <w:rPr>
            <w:b/>
            <w:bCs/>
            <w:sz w:val="20"/>
            <w:szCs w:val="20"/>
            <w:lang w:val="mn-MN"/>
          </w:rPr>
          <w:t>гдө</w:t>
        </w:r>
      </w:ins>
      <w:r w:rsidR="001512E5" w:rsidRPr="00B04EB6">
        <w:rPr>
          <w:b/>
          <w:bCs/>
          <w:sz w:val="20"/>
          <w:szCs w:val="20"/>
          <w:lang w:val="mn-MN"/>
        </w:rPr>
        <w:t xml:space="preserve">х бөлгөө. </w:t>
      </w:r>
    </w:p>
    <w:p w14:paraId="577891A2" w14:textId="77777777" w:rsidR="00D25816" w:rsidRDefault="001512E5" w:rsidP="002967C0">
      <w:pPr>
        <w:spacing w:after="0"/>
        <w:rPr>
          <w:ins w:id="406" w:author="Erdene Baatar Erdene-Ochir" w:date="2020-02-06T23:35:00Z"/>
          <w:b/>
          <w:bCs/>
          <w:sz w:val="20"/>
          <w:szCs w:val="20"/>
          <w:lang w:val="mn-MN"/>
        </w:rPr>
        <w:pPrChange w:id="407" w:author="Otgontugs Samdan" w:date="2021-07-14T10:14:00Z">
          <w:pPr/>
        </w:pPrChange>
      </w:pPr>
      <w:r w:rsidRPr="00B04EB6">
        <w:rPr>
          <w:b/>
          <w:bCs/>
          <w:sz w:val="20"/>
          <w:szCs w:val="20"/>
          <w:lang w:val="mn-MN"/>
        </w:rPr>
        <w:t xml:space="preserve">Зургаан зуун гучин зургаан ядам бурхадыг </w:t>
      </w:r>
      <w:r w:rsidR="00AA5E11">
        <w:rPr>
          <w:b/>
          <w:bCs/>
          <w:sz w:val="20"/>
          <w:szCs w:val="20"/>
          <w:lang w:val="mn-MN"/>
        </w:rPr>
        <w:t>үзсэн</w:t>
      </w:r>
      <w:r w:rsidRPr="00B04EB6">
        <w:rPr>
          <w:b/>
          <w:bCs/>
          <w:sz w:val="20"/>
          <w:szCs w:val="20"/>
          <w:lang w:val="mn-MN"/>
        </w:rPr>
        <w:t xml:space="preserve"> даруйд </w:t>
      </w:r>
    </w:p>
    <w:p w14:paraId="34672D70" w14:textId="77777777" w:rsidR="000A747C" w:rsidRDefault="001512E5" w:rsidP="002967C0">
      <w:pPr>
        <w:spacing w:after="0"/>
        <w:rPr>
          <w:ins w:id="408" w:author="Erdene Baatar Erdene-Ochir" w:date="2020-02-06T23:35:00Z"/>
          <w:b/>
          <w:bCs/>
          <w:sz w:val="20"/>
          <w:szCs w:val="20"/>
          <w:lang w:val="mn-MN"/>
        </w:rPr>
        <w:pPrChange w:id="409" w:author="Otgontugs Samdan" w:date="2021-07-14T10:14:00Z">
          <w:pPr/>
        </w:pPrChange>
      </w:pPr>
      <w:del w:id="410" w:author="Erdene Baatar Erdene-Ochir" w:date="2020-02-06T23:35:00Z">
        <w:r w:rsidRPr="00B04EB6" w:rsidDel="00D25816">
          <w:rPr>
            <w:b/>
            <w:bCs/>
            <w:sz w:val="20"/>
            <w:szCs w:val="20"/>
            <w:lang w:val="mn-MN"/>
          </w:rPr>
          <w:delText xml:space="preserve">сэтгэлийн </w:delText>
        </w:r>
      </w:del>
      <w:ins w:id="411" w:author="Erdene Baatar Erdene-Ochir" w:date="2020-02-06T23:35:00Z">
        <w:r w:rsidR="00D25816">
          <w:rPr>
            <w:b/>
            <w:bCs/>
            <w:sz w:val="20"/>
            <w:szCs w:val="20"/>
            <w:lang w:val="mn-MN"/>
          </w:rPr>
          <w:t>С</w:t>
        </w:r>
        <w:r w:rsidR="00D25816" w:rsidRPr="00B04EB6">
          <w:rPr>
            <w:b/>
            <w:bCs/>
            <w:sz w:val="20"/>
            <w:szCs w:val="20"/>
            <w:lang w:val="mn-MN"/>
          </w:rPr>
          <w:t xml:space="preserve">этгэлийн </w:t>
        </w:r>
      </w:ins>
      <w:r w:rsidRPr="00B04EB6">
        <w:rPr>
          <w:b/>
          <w:bCs/>
          <w:sz w:val="20"/>
          <w:szCs w:val="20"/>
          <w:lang w:val="mn-MN"/>
        </w:rPr>
        <w:t xml:space="preserve">наян </w:t>
      </w:r>
      <w:del w:id="412" w:author="Erdene Baatar Erdene-Ochir" w:date="2020-02-06T23:35:00Z">
        <w:r w:rsidRPr="00B04EB6" w:rsidDel="00D25816">
          <w:rPr>
            <w:b/>
            <w:bCs/>
            <w:sz w:val="20"/>
            <w:szCs w:val="20"/>
            <w:lang w:val="mn-MN"/>
          </w:rPr>
          <w:delText xml:space="preserve">түйтгэр </w:delText>
        </w:r>
      </w:del>
      <w:ins w:id="413" w:author="Erdene Baatar Erdene-Ochir" w:date="2020-02-06T23:35:00Z">
        <w:r w:rsidR="00D25816">
          <w:rPr>
            <w:b/>
            <w:bCs/>
            <w:sz w:val="20"/>
            <w:szCs w:val="20"/>
            <w:lang w:val="mn-MN"/>
          </w:rPr>
          <w:t>атгаг</w:t>
        </w:r>
        <w:r w:rsidR="000A747C">
          <w:rPr>
            <w:b/>
            <w:bCs/>
            <w:sz w:val="20"/>
            <w:szCs w:val="20"/>
            <w:lang w:val="mn-MN"/>
          </w:rPr>
          <w:t>т үзэгдэл</w:t>
        </w:r>
        <w:r w:rsidR="00D25816" w:rsidRPr="00B04EB6">
          <w:rPr>
            <w:b/>
            <w:bCs/>
            <w:sz w:val="20"/>
            <w:szCs w:val="20"/>
            <w:lang w:val="mn-MN"/>
          </w:rPr>
          <w:t xml:space="preserve"> </w:t>
        </w:r>
      </w:ins>
      <w:r w:rsidRPr="00B04EB6">
        <w:rPr>
          <w:b/>
          <w:bCs/>
          <w:sz w:val="20"/>
          <w:szCs w:val="20"/>
          <w:lang w:val="mn-MN"/>
        </w:rPr>
        <w:t>ор мөргүй арилах болой.</w:t>
      </w:r>
      <w:r w:rsidR="00F05DED">
        <w:rPr>
          <w:b/>
          <w:bCs/>
          <w:sz w:val="20"/>
          <w:szCs w:val="20"/>
          <w:lang w:val="mn-MN"/>
        </w:rPr>
        <w:t xml:space="preserve"> </w:t>
      </w:r>
    </w:p>
    <w:p w14:paraId="34D898A0" w14:textId="77777777" w:rsidR="000A747C" w:rsidRDefault="00F05DED" w:rsidP="002967C0">
      <w:pPr>
        <w:spacing w:after="0"/>
        <w:rPr>
          <w:ins w:id="414" w:author="Erdene Baatar Erdene-Ochir" w:date="2020-02-06T23:36:00Z"/>
          <w:b/>
          <w:bCs/>
          <w:sz w:val="20"/>
          <w:szCs w:val="20"/>
          <w:lang w:val="mn-MN"/>
        </w:rPr>
        <w:pPrChange w:id="415" w:author="Otgontugs Samdan" w:date="2021-07-14T10:14:00Z">
          <w:pPr/>
        </w:pPrChange>
      </w:pPr>
      <w:r>
        <w:rPr>
          <w:b/>
          <w:bCs/>
          <w:sz w:val="20"/>
          <w:szCs w:val="20"/>
          <w:lang w:val="mn-MN"/>
        </w:rPr>
        <w:t>Т</w:t>
      </w:r>
      <w:r w:rsidR="001512E5" w:rsidRPr="00B04EB6">
        <w:rPr>
          <w:b/>
          <w:bCs/>
          <w:sz w:val="20"/>
          <w:szCs w:val="20"/>
          <w:lang w:val="mn-MN"/>
        </w:rPr>
        <w:t xml:space="preserve">эдгээрийн доод сууринд </w:t>
      </w:r>
      <w:del w:id="416" w:author="Erdene Baatar Erdene-Ochir" w:date="2020-02-06T23:36:00Z">
        <w:r w:rsidR="00AA5E11" w:rsidDel="000A747C">
          <w:rPr>
            <w:b/>
            <w:bCs/>
            <w:sz w:val="20"/>
            <w:szCs w:val="20"/>
            <w:lang w:val="mn-MN"/>
          </w:rPr>
          <w:delText xml:space="preserve">чухам </w:delText>
        </w:r>
      </w:del>
      <w:r w:rsidR="001512E5" w:rsidRPr="00B04EB6">
        <w:rPr>
          <w:b/>
          <w:bCs/>
          <w:sz w:val="20"/>
          <w:szCs w:val="20"/>
          <w:lang w:val="mn-MN"/>
        </w:rPr>
        <w:t xml:space="preserve">гэгээн </w:t>
      </w:r>
      <w:ins w:id="417" w:author="Erdene Baatar Erdene-Ochir" w:date="2020-02-06T23:36:00Z">
        <w:r w:rsidR="000A747C">
          <w:rPr>
            <w:b/>
            <w:bCs/>
            <w:sz w:val="20"/>
            <w:szCs w:val="20"/>
            <w:lang w:val="mn-MN"/>
          </w:rPr>
          <w:t xml:space="preserve">гэрэл </w:t>
        </w:r>
      </w:ins>
      <w:r w:rsidR="001512E5" w:rsidRPr="00B04EB6">
        <w:rPr>
          <w:b/>
          <w:bCs/>
          <w:sz w:val="20"/>
          <w:szCs w:val="20"/>
          <w:lang w:val="mn-MN"/>
        </w:rPr>
        <w:t>ядам бурхадын чуулган</w:t>
      </w:r>
      <w:ins w:id="418" w:author="Erdene Baatar Erdene-Ochir" w:date="2020-02-06T23:36:00Z">
        <w:r w:rsidR="000A747C">
          <w:rPr>
            <w:b/>
            <w:bCs/>
            <w:sz w:val="20"/>
            <w:szCs w:val="20"/>
            <w:lang w:val="mn-MN"/>
          </w:rPr>
          <w:t xml:space="preserve"> аяндаа ургах </w:t>
        </w:r>
      </w:ins>
      <w:del w:id="419" w:author="Erdene Baatar Erdene-Ochir" w:date="2020-02-06T23:36:00Z">
        <w:r w:rsidR="001512E5" w:rsidRPr="00B04EB6" w:rsidDel="000A747C">
          <w:rPr>
            <w:b/>
            <w:bCs/>
            <w:sz w:val="20"/>
            <w:szCs w:val="20"/>
            <w:lang w:val="mn-MN"/>
          </w:rPr>
          <w:delText xml:space="preserve">ы </w:delText>
        </w:r>
      </w:del>
      <w:r w:rsidR="001512E5" w:rsidRPr="00B04EB6">
        <w:rPr>
          <w:b/>
          <w:bCs/>
          <w:sz w:val="20"/>
          <w:szCs w:val="20"/>
          <w:lang w:val="mn-MN"/>
        </w:rPr>
        <w:t xml:space="preserve">хамтаар </w:t>
      </w:r>
    </w:p>
    <w:p w14:paraId="19A35CEF" w14:textId="3D5144E9" w:rsidR="009534DF" w:rsidRPr="00B04EB6" w:rsidRDefault="001512E5">
      <w:pPr>
        <w:rPr>
          <w:b/>
          <w:bCs/>
          <w:sz w:val="20"/>
          <w:szCs w:val="20"/>
          <w:lang w:val="mn-MN"/>
        </w:rPr>
      </w:pPr>
      <w:del w:id="420" w:author="Erdene Baatar Erdene-Ochir" w:date="2020-02-06T23:37:00Z">
        <w:r w:rsidRPr="00B04EB6" w:rsidDel="000A747C">
          <w:rPr>
            <w:b/>
            <w:bCs/>
            <w:sz w:val="20"/>
            <w:szCs w:val="20"/>
            <w:lang w:val="mn-MN"/>
          </w:rPr>
          <w:delText>хүн ө</w:delText>
        </w:r>
      </w:del>
      <w:ins w:id="421" w:author="Erdene Baatar Erdene-Ochir" w:date="2020-02-06T23:37:00Z">
        <w:r w:rsidR="000A747C">
          <w:rPr>
            <w:b/>
            <w:bCs/>
            <w:sz w:val="20"/>
            <w:szCs w:val="20"/>
            <w:lang w:val="mn-MN"/>
          </w:rPr>
          <w:t>Ө</w:t>
        </w:r>
      </w:ins>
      <w:r w:rsidRPr="00B04EB6">
        <w:rPr>
          <w:b/>
          <w:bCs/>
          <w:sz w:val="20"/>
          <w:szCs w:val="20"/>
          <w:lang w:val="mn-MN"/>
        </w:rPr>
        <w:t xml:space="preserve">өрийг ухамсарлах </w:t>
      </w:r>
      <w:del w:id="422" w:author="Erdene Baatar Erdene-Ochir" w:date="2020-02-06T23:37:00Z">
        <w:r w:rsidRPr="00B04EB6" w:rsidDel="000A747C">
          <w:rPr>
            <w:b/>
            <w:bCs/>
            <w:sz w:val="20"/>
            <w:szCs w:val="20"/>
            <w:lang w:val="mn-MN"/>
          </w:rPr>
          <w:delText xml:space="preserve">унаган </w:delText>
        </w:r>
      </w:del>
      <w:ins w:id="423" w:author="Erdene Baatar Erdene-Ochir" w:date="2020-02-06T23:37:00Z">
        <w:r w:rsidR="000A747C">
          <w:rPr>
            <w:b/>
            <w:bCs/>
            <w:sz w:val="20"/>
            <w:szCs w:val="20"/>
            <w:lang w:val="mn-MN"/>
          </w:rPr>
          <w:t>байгалийн</w:t>
        </w:r>
        <w:r w:rsidR="000A747C" w:rsidRPr="00B04EB6">
          <w:rPr>
            <w:b/>
            <w:bCs/>
            <w:sz w:val="20"/>
            <w:szCs w:val="20"/>
            <w:lang w:val="mn-MN"/>
          </w:rPr>
          <w:t xml:space="preserve"> </w:t>
        </w:r>
      </w:ins>
      <w:r w:rsidRPr="00B04EB6">
        <w:rPr>
          <w:b/>
          <w:bCs/>
          <w:sz w:val="20"/>
          <w:szCs w:val="20"/>
          <w:lang w:val="mn-MN"/>
        </w:rPr>
        <w:t xml:space="preserve">мөн чанартайгаа нүүр тулан учирдаг </w:t>
      </w:r>
      <w:r w:rsidR="006D7F63">
        <w:rPr>
          <w:b/>
          <w:bCs/>
          <w:sz w:val="20"/>
          <w:szCs w:val="20"/>
          <w:lang w:val="mn-MN"/>
        </w:rPr>
        <w:t>ёстой</w:t>
      </w:r>
      <w:r w:rsidRPr="00B04EB6">
        <w:rPr>
          <w:b/>
          <w:bCs/>
          <w:sz w:val="20"/>
          <w:szCs w:val="20"/>
          <w:lang w:val="mn-MN"/>
        </w:rPr>
        <w:t>.</w:t>
      </w:r>
    </w:p>
    <w:p w14:paraId="646B26E4" w14:textId="27C68C38" w:rsidR="00B04EB6" w:rsidDel="001E3DA7" w:rsidRDefault="00B04EB6">
      <w:pPr>
        <w:rPr>
          <w:del w:id="424" w:author="Otgontugs Samdan" w:date="2021-07-14T09:59:00Z"/>
          <w:sz w:val="18"/>
          <w:szCs w:val="18"/>
        </w:rPr>
      </w:pPr>
      <w:del w:id="425" w:author="Otgontugs Samdan" w:date="2021-07-14T09:59:00Z">
        <w:r w:rsidRPr="00CF0D99" w:rsidDel="001E3DA7">
          <w:rPr>
            <w:sz w:val="18"/>
            <w:szCs w:val="18"/>
          </w:rPr>
          <w:delText xml:space="preserve">All of the great palaces of the Kalki Kings are made from the most excellent of gold, silver and </w:delText>
        </w:r>
        <w:r w:rsidR="00CF0D99" w:rsidRPr="00CF0D99" w:rsidDel="001E3DA7">
          <w:rPr>
            <w:sz w:val="18"/>
            <w:szCs w:val="18"/>
          </w:rPr>
          <w:delText>jewels</w:delText>
        </w:r>
        <w:r w:rsidR="00A16774" w:rsidDel="001E3DA7">
          <w:rPr>
            <w:sz w:val="18"/>
            <w:szCs w:val="18"/>
          </w:rPr>
          <w:delText>. They are filled with hundreds of thousands of marvels and adorned with thousands of pleasures. Here, everyone enjoys the Dharma of the path that does not abandon these riches.</w:delText>
        </w:r>
      </w:del>
    </w:p>
    <w:p w14:paraId="06FDFB8B" w14:textId="77777777" w:rsidR="001E3DA7" w:rsidRPr="00CF0D99" w:rsidRDefault="001E3DA7">
      <w:pPr>
        <w:rPr>
          <w:ins w:id="426" w:author="Otgontugs Samdan" w:date="2021-07-14T09:59:00Z"/>
          <w:sz w:val="18"/>
          <w:szCs w:val="18"/>
        </w:rPr>
      </w:pPr>
    </w:p>
    <w:p w14:paraId="62ED675B" w14:textId="4D96D8BE" w:rsidR="000A747C" w:rsidRDefault="001512E5" w:rsidP="002967C0">
      <w:pPr>
        <w:spacing w:after="0"/>
        <w:rPr>
          <w:ins w:id="427" w:author="Erdene Baatar Erdene-Ochir" w:date="2020-02-06T23:38:00Z"/>
          <w:b/>
          <w:bCs/>
          <w:sz w:val="20"/>
          <w:szCs w:val="20"/>
          <w:lang w:val="mn-MN"/>
        </w:rPr>
        <w:pPrChange w:id="428" w:author="Otgontugs Samdan" w:date="2021-07-14T10:14:00Z">
          <w:pPr/>
        </w:pPrChange>
      </w:pPr>
      <w:del w:id="429" w:author="Otgontugs Samdan" w:date="2020-07-16T12:17:00Z">
        <w:r w:rsidRPr="00CF0D99" w:rsidDel="00D8457C">
          <w:rPr>
            <w:b/>
            <w:bCs/>
            <w:sz w:val="20"/>
            <w:szCs w:val="20"/>
            <w:lang w:val="mn-MN"/>
          </w:rPr>
          <w:delText xml:space="preserve">Калки </w:delText>
        </w:r>
      </w:del>
      <w:ins w:id="430" w:author="Otgontugs Samdan" w:date="2020-07-16T12:17:00Z">
        <w:r w:rsidR="00D8457C">
          <w:rPr>
            <w:b/>
            <w:bCs/>
            <w:sz w:val="20"/>
            <w:szCs w:val="20"/>
            <w:lang w:val="mn-MN"/>
          </w:rPr>
          <w:t>Ригдэн</w:t>
        </w:r>
        <w:r w:rsidR="00D8457C" w:rsidRPr="00CF0D99">
          <w:rPr>
            <w:b/>
            <w:bCs/>
            <w:sz w:val="20"/>
            <w:szCs w:val="20"/>
            <w:lang w:val="mn-MN"/>
          </w:rPr>
          <w:t xml:space="preserve"> </w:t>
        </w:r>
      </w:ins>
      <w:ins w:id="431" w:author="Erdene Baatar Erdene-Ochir" w:date="2020-02-06T23:38:00Z">
        <w:r w:rsidR="000A747C">
          <w:rPr>
            <w:b/>
            <w:bCs/>
            <w:sz w:val="20"/>
            <w:szCs w:val="20"/>
            <w:lang w:val="mn-MN"/>
          </w:rPr>
          <w:t xml:space="preserve">их </w:t>
        </w:r>
      </w:ins>
      <w:del w:id="432" w:author="Erdene Baatar Erdene-Ochir" w:date="2020-02-06T23:38:00Z">
        <w:r w:rsidRPr="00CF0D99" w:rsidDel="000A747C">
          <w:rPr>
            <w:b/>
            <w:bCs/>
            <w:sz w:val="20"/>
            <w:szCs w:val="20"/>
            <w:lang w:val="mn-MN"/>
          </w:rPr>
          <w:delText xml:space="preserve">Хаадын </w:delText>
        </w:r>
      </w:del>
      <w:ins w:id="433" w:author="Erdene Baatar Erdene-Ochir" w:date="2020-02-06T23:38:00Z">
        <w:r w:rsidR="000A747C">
          <w:rPr>
            <w:b/>
            <w:bCs/>
            <w:sz w:val="20"/>
            <w:szCs w:val="20"/>
            <w:lang w:val="mn-MN"/>
          </w:rPr>
          <w:t>х</w:t>
        </w:r>
        <w:r w:rsidR="000A747C" w:rsidRPr="00CF0D99">
          <w:rPr>
            <w:b/>
            <w:bCs/>
            <w:sz w:val="20"/>
            <w:szCs w:val="20"/>
            <w:lang w:val="mn-MN"/>
          </w:rPr>
          <w:t xml:space="preserve">аадын </w:t>
        </w:r>
      </w:ins>
      <w:r w:rsidRPr="00CF0D99">
        <w:rPr>
          <w:b/>
          <w:bCs/>
          <w:sz w:val="20"/>
          <w:szCs w:val="20"/>
          <w:lang w:val="mn-MN"/>
        </w:rPr>
        <w:t xml:space="preserve">ордон гэр нь </w:t>
      </w:r>
    </w:p>
    <w:p w14:paraId="026A4472" w14:textId="77777777" w:rsidR="000A747C" w:rsidRDefault="001512E5" w:rsidP="002967C0">
      <w:pPr>
        <w:spacing w:after="0"/>
        <w:rPr>
          <w:ins w:id="434" w:author="Erdene Baatar Erdene-Ochir" w:date="2020-02-06T23:39:00Z"/>
          <w:b/>
          <w:bCs/>
          <w:sz w:val="20"/>
          <w:szCs w:val="20"/>
          <w:lang w:val="mn-MN"/>
        </w:rPr>
        <w:pPrChange w:id="435" w:author="Otgontugs Samdan" w:date="2021-07-14T10:14:00Z">
          <w:pPr/>
        </w:pPrChange>
      </w:pPr>
      <w:del w:id="436" w:author="Erdene Baatar Erdene-Ochir" w:date="2020-02-06T23:38:00Z">
        <w:r w:rsidRPr="00CF0D99" w:rsidDel="000A747C">
          <w:rPr>
            <w:b/>
            <w:bCs/>
            <w:sz w:val="20"/>
            <w:szCs w:val="20"/>
            <w:lang w:val="mn-MN"/>
          </w:rPr>
          <w:delText>алт</w:delText>
        </w:r>
      </w:del>
      <w:ins w:id="437" w:author="Erdene Baatar Erdene-Ochir" w:date="2020-02-06T23:38:00Z">
        <w:r w:rsidR="000A747C">
          <w:rPr>
            <w:b/>
            <w:bCs/>
            <w:sz w:val="20"/>
            <w:szCs w:val="20"/>
            <w:lang w:val="mn-MN"/>
          </w:rPr>
          <w:t>А</w:t>
        </w:r>
        <w:r w:rsidR="000A747C" w:rsidRPr="00CF0D99">
          <w:rPr>
            <w:b/>
            <w:bCs/>
            <w:sz w:val="20"/>
            <w:szCs w:val="20"/>
            <w:lang w:val="mn-MN"/>
          </w:rPr>
          <w:t>лт</w:t>
        </w:r>
      </w:ins>
      <w:r w:rsidRPr="00CF0D99">
        <w:rPr>
          <w:b/>
          <w:bCs/>
          <w:sz w:val="20"/>
          <w:szCs w:val="20"/>
          <w:lang w:val="mn-MN"/>
        </w:rPr>
        <w:t xml:space="preserve">, мөнгө, </w:t>
      </w:r>
      <w:del w:id="438" w:author="Erdene Baatar Erdene-Ochir" w:date="2020-02-06T23:38:00Z">
        <w:r w:rsidRPr="00CF0D99" w:rsidDel="000A747C">
          <w:rPr>
            <w:b/>
            <w:bCs/>
            <w:sz w:val="20"/>
            <w:szCs w:val="20"/>
            <w:lang w:val="mn-MN"/>
          </w:rPr>
          <w:delText xml:space="preserve">алмааз </w:delText>
        </w:r>
      </w:del>
      <w:ins w:id="439" w:author="Erdene Baatar Erdene-Ochir" w:date="2020-02-06T23:38:00Z">
        <w:r w:rsidR="000A747C">
          <w:rPr>
            <w:b/>
            <w:bCs/>
            <w:sz w:val="20"/>
            <w:szCs w:val="20"/>
            <w:lang w:val="mn-MN"/>
          </w:rPr>
          <w:t>элдэв</w:t>
        </w:r>
        <w:r w:rsidR="000A747C" w:rsidRPr="00CF0D99">
          <w:rPr>
            <w:b/>
            <w:bCs/>
            <w:sz w:val="20"/>
            <w:szCs w:val="20"/>
            <w:lang w:val="mn-MN"/>
          </w:rPr>
          <w:t xml:space="preserve"> </w:t>
        </w:r>
      </w:ins>
      <w:r w:rsidRPr="00CF0D99">
        <w:rPr>
          <w:b/>
          <w:bCs/>
          <w:sz w:val="20"/>
          <w:szCs w:val="20"/>
          <w:lang w:val="mn-MN"/>
        </w:rPr>
        <w:t xml:space="preserve">эрдэнээр бүтсэн байх бөгөөд </w:t>
      </w:r>
    </w:p>
    <w:p w14:paraId="18401406" w14:textId="77777777" w:rsidR="000A747C" w:rsidRDefault="000A747C" w:rsidP="002967C0">
      <w:pPr>
        <w:spacing w:after="0"/>
        <w:rPr>
          <w:ins w:id="440" w:author="Erdene Baatar Erdene-Ochir" w:date="2020-02-06T23:40:00Z"/>
          <w:b/>
          <w:bCs/>
          <w:sz w:val="20"/>
          <w:szCs w:val="20"/>
          <w:lang w:val="mn-MN"/>
        </w:rPr>
        <w:pPrChange w:id="441" w:author="Otgontugs Samdan" w:date="2021-07-14T10:14:00Z">
          <w:pPr/>
        </w:pPrChange>
      </w:pPr>
      <w:ins w:id="442" w:author="Erdene Baatar Erdene-Ochir" w:date="2020-02-06T23:39:00Z">
        <w:r>
          <w:rPr>
            <w:b/>
            <w:bCs/>
            <w:sz w:val="20"/>
            <w:szCs w:val="20"/>
            <w:lang w:val="mn-MN"/>
          </w:rPr>
          <w:t xml:space="preserve">Буман гайхамшиг, </w:t>
        </w:r>
      </w:ins>
      <w:del w:id="443" w:author="Erdene Baatar Erdene-Ochir" w:date="2020-02-06T23:39:00Z">
        <w:r w:rsidR="001512E5" w:rsidRPr="00CF0D99" w:rsidDel="000A747C">
          <w:rPr>
            <w:b/>
            <w:bCs/>
            <w:sz w:val="20"/>
            <w:szCs w:val="20"/>
            <w:lang w:val="mn-MN"/>
          </w:rPr>
          <w:delText xml:space="preserve">зуун мянган гантиг </w:delText>
        </w:r>
      </w:del>
      <w:r w:rsidR="001512E5" w:rsidRPr="00CF0D99">
        <w:rPr>
          <w:b/>
          <w:bCs/>
          <w:sz w:val="20"/>
          <w:szCs w:val="20"/>
          <w:lang w:val="mn-MN"/>
        </w:rPr>
        <w:t>мянга</w:t>
      </w:r>
      <w:ins w:id="444" w:author="Erdene Baatar Erdene-Ochir" w:date="2020-02-06T23:39:00Z">
        <w:r>
          <w:rPr>
            <w:b/>
            <w:bCs/>
            <w:sz w:val="20"/>
            <w:szCs w:val="20"/>
            <w:lang w:val="mn-MN"/>
          </w:rPr>
          <w:t>н</w:t>
        </w:r>
      </w:ins>
      <w:r w:rsidR="001512E5" w:rsidRPr="00CF0D99">
        <w:rPr>
          <w:b/>
          <w:bCs/>
          <w:sz w:val="20"/>
          <w:szCs w:val="20"/>
          <w:lang w:val="mn-MN"/>
        </w:rPr>
        <w:t xml:space="preserve"> </w:t>
      </w:r>
      <w:del w:id="445" w:author="Erdene Baatar Erdene-Ochir" w:date="2020-02-06T23:40:00Z">
        <w:r w:rsidR="001512E5" w:rsidRPr="00CF0D99" w:rsidDel="000A747C">
          <w:rPr>
            <w:b/>
            <w:bCs/>
            <w:sz w:val="20"/>
            <w:szCs w:val="20"/>
            <w:lang w:val="mn-MN"/>
          </w:rPr>
          <w:delText xml:space="preserve">түмэн </w:delText>
        </w:r>
      </w:del>
      <w:r w:rsidR="001512E5" w:rsidRPr="00CF0D99">
        <w:rPr>
          <w:b/>
          <w:bCs/>
          <w:sz w:val="20"/>
          <w:szCs w:val="20"/>
          <w:lang w:val="mn-MN"/>
        </w:rPr>
        <w:t xml:space="preserve">таашаалаар </w:t>
      </w:r>
      <w:ins w:id="446" w:author="Erdene Baatar Erdene-Ochir" w:date="2020-02-06T23:40:00Z">
        <w:r>
          <w:rPr>
            <w:b/>
            <w:bCs/>
            <w:sz w:val="20"/>
            <w:szCs w:val="20"/>
            <w:lang w:val="mn-MN"/>
          </w:rPr>
          <w:t xml:space="preserve">чимэглэгдсэн </w:t>
        </w:r>
      </w:ins>
      <w:del w:id="447" w:author="Erdene Baatar Erdene-Ochir" w:date="2020-02-06T23:40:00Z">
        <w:r w:rsidR="001512E5" w:rsidRPr="00CF0D99" w:rsidDel="000A747C">
          <w:rPr>
            <w:b/>
            <w:bCs/>
            <w:sz w:val="20"/>
            <w:szCs w:val="20"/>
            <w:lang w:val="mn-MN"/>
          </w:rPr>
          <w:delText xml:space="preserve">дүүрэн байх </w:delText>
        </w:r>
      </w:del>
      <w:r w:rsidR="001512E5" w:rsidRPr="00CF0D99">
        <w:rPr>
          <w:b/>
          <w:bCs/>
          <w:sz w:val="20"/>
          <w:szCs w:val="20"/>
          <w:lang w:val="mn-MN"/>
        </w:rPr>
        <w:t xml:space="preserve">бөлгөө. </w:t>
      </w:r>
    </w:p>
    <w:p w14:paraId="6C18D411" w14:textId="4939BA9E" w:rsidR="001512E5" w:rsidRPr="00CF0D99" w:rsidRDefault="001512E5">
      <w:pPr>
        <w:rPr>
          <w:b/>
          <w:bCs/>
          <w:sz w:val="20"/>
          <w:szCs w:val="20"/>
          <w:lang w:val="mn-MN"/>
        </w:rPr>
      </w:pPr>
      <w:del w:id="448" w:author="Erdene Baatar Erdene-Ochir" w:date="2020-02-06T23:43:00Z">
        <w:r w:rsidRPr="00CF0D99" w:rsidDel="000A747C">
          <w:rPr>
            <w:b/>
            <w:bCs/>
            <w:sz w:val="20"/>
            <w:szCs w:val="20"/>
            <w:lang w:val="mn-MN"/>
          </w:rPr>
          <w:delText xml:space="preserve">Энд </w:delText>
        </w:r>
      </w:del>
      <w:ins w:id="449" w:author="Erdene Baatar Erdene-Ochir" w:date="2020-02-06T23:43:00Z">
        <w:r w:rsidR="000A747C">
          <w:rPr>
            <w:b/>
            <w:bCs/>
            <w:sz w:val="20"/>
            <w:szCs w:val="20"/>
            <w:lang w:val="mn-MN"/>
          </w:rPr>
          <w:t>Б</w:t>
        </w:r>
      </w:ins>
      <w:ins w:id="450" w:author="Erdene Baatar Erdene-Ochir" w:date="2020-02-06T23:41:00Z">
        <w:r w:rsidR="000A747C" w:rsidRPr="00CF0D99">
          <w:rPr>
            <w:b/>
            <w:bCs/>
            <w:sz w:val="20"/>
            <w:szCs w:val="20"/>
            <w:lang w:val="mn-MN"/>
          </w:rPr>
          <w:t>аян тансаг</w:t>
        </w:r>
        <w:r w:rsidR="000A747C">
          <w:rPr>
            <w:b/>
            <w:bCs/>
            <w:sz w:val="20"/>
            <w:szCs w:val="20"/>
            <w:lang w:val="mn-MN"/>
          </w:rPr>
          <w:t>аас</w:t>
        </w:r>
        <w:r w:rsidR="000A747C" w:rsidRPr="00CF0D99">
          <w:rPr>
            <w:b/>
            <w:bCs/>
            <w:sz w:val="20"/>
            <w:szCs w:val="20"/>
            <w:lang w:val="mn-MN"/>
          </w:rPr>
          <w:t xml:space="preserve"> үл </w:t>
        </w:r>
        <w:r w:rsidR="000A747C">
          <w:rPr>
            <w:b/>
            <w:bCs/>
            <w:sz w:val="20"/>
            <w:szCs w:val="20"/>
            <w:lang w:val="mn-MN"/>
          </w:rPr>
          <w:t>хагацах</w:t>
        </w:r>
        <w:r w:rsidR="000A747C" w:rsidRPr="00CF0D99">
          <w:rPr>
            <w:b/>
            <w:bCs/>
            <w:sz w:val="20"/>
            <w:szCs w:val="20"/>
            <w:lang w:val="mn-MN"/>
          </w:rPr>
          <w:t xml:space="preserve"> </w:t>
        </w:r>
        <w:r w:rsidR="000A747C">
          <w:rPr>
            <w:b/>
            <w:bCs/>
            <w:sz w:val="20"/>
            <w:szCs w:val="20"/>
            <w:lang w:val="mn-MN"/>
          </w:rPr>
          <w:t>атл</w:t>
        </w:r>
      </w:ins>
      <w:ins w:id="451" w:author="Erdene Baatar Erdene-Ochir" w:date="2020-02-06T23:42:00Z">
        <w:r w:rsidR="000A747C">
          <w:rPr>
            <w:b/>
            <w:bCs/>
            <w:sz w:val="20"/>
            <w:szCs w:val="20"/>
            <w:lang w:val="mn-MN"/>
          </w:rPr>
          <w:t>аа энд</w:t>
        </w:r>
      </w:ins>
      <w:ins w:id="452" w:author="Erdene Baatar Erdene-Ochir" w:date="2020-02-06T23:43:00Z">
        <w:r w:rsidR="000A747C">
          <w:rPr>
            <w:b/>
            <w:bCs/>
            <w:sz w:val="20"/>
            <w:szCs w:val="20"/>
            <w:lang w:val="mn-MN"/>
          </w:rPr>
          <w:t>,</w:t>
        </w:r>
      </w:ins>
      <w:ins w:id="453" w:author="Erdene Baatar Erdene-Ochir" w:date="2020-02-06T23:41:00Z">
        <w:r w:rsidR="000A747C">
          <w:rPr>
            <w:b/>
            <w:bCs/>
            <w:sz w:val="20"/>
            <w:szCs w:val="20"/>
            <w:lang w:val="mn-MN"/>
          </w:rPr>
          <w:t xml:space="preserve"> </w:t>
        </w:r>
      </w:ins>
      <w:del w:id="454" w:author="Erdene Baatar Erdene-Ochir" w:date="2020-02-06T23:41:00Z">
        <w:r w:rsidRPr="00CF0D99" w:rsidDel="000A747C">
          <w:rPr>
            <w:b/>
            <w:bCs/>
            <w:sz w:val="20"/>
            <w:szCs w:val="20"/>
            <w:lang w:val="mn-MN"/>
          </w:rPr>
          <w:delText>амьтан болгон</w:delText>
        </w:r>
      </w:del>
      <w:ins w:id="455" w:author="Erdene Baatar Erdene-Ochir" w:date="2020-02-06T23:41:00Z">
        <w:r w:rsidR="000A747C">
          <w:rPr>
            <w:b/>
            <w:bCs/>
            <w:sz w:val="20"/>
            <w:szCs w:val="20"/>
            <w:lang w:val="mn-MN"/>
          </w:rPr>
          <w:t>бодь мөрийн</w:t>
        </w:r>
      </w:ins>
      <w:r w:rsidRPr="00CF0D99">
        <w:rPr>
          <w:b/>
          <w:bCs/>
          <w:sz w:val="20"/>
          <w:szCs w:val="20"/>
          <w:lang w:val="mn-MN"/>
        </w:rPr>
        <w:t xml:space="preserve"> Номын цэнгэлийг </w:t>
      </w:r>
      <w:ins w:id="456" w:author="Erdene Baatar Erdene-Ochir" w:date="2020-02-06T23:42:00Z">
        <w:r w:rsidR="000A747C">
          <w:rPr>
            <w:b/>
            <w:bCs/>
            <w:sz w:val="20"/>
            <w:szCs w:val="20"/>
            <w:lang w:val="mn-MN"/>
          </w:rPr>
          <w:t xml:space="preserve">бүгд </w:t>
        </w:r>
      </w:ins>
      <w:del w:id="457" w:author="Erdene Baatar Erdene-Ochir" w:date="2020-02-06T23:42:00Z">
        <w:r w:rsidRPr="00CF0D99" w:rsidDel="000A747C">
          <w:rPr>
            <w:b/>
            <w:bCs/>
            <w:sz w:val="20"/>
            <w:szCs w:val="20"/>
            <w:lang w:val="mn-MN"/>
          </w:rPr>
          <w:delText>эдэлж</w:delText>
        </w:r>
        <w:r w:rsidR="00F05DED" w:rsidDel="000A747C">
          <w:rPr>
            <w:b/>
            <w:bCs/>
            <w:sz w:val="20"/>
            <w:szCs w:val="20"/>
            <w:lang w:val="mn-MN"/>
          </w:rPr>
          <w:delText xml:space="preserve"> </w:delText>
        </w:r>
      </w:del>
      <w:ins w:id="458" w:author="Erdene Baatar Erdene-Ochir" w:date="2020-02-06T23:42:00Z">
        <w:r w:rsidR="000A747C" w:rsidRPr="00CF0D99">
          <w:rPr>
            <w:b/>
            <w:bCs/>
            <w:sz w:val="20"/>
            <w:szCs w:val="20"/>
            <w:lang w:val="mn-MN"/>
          </w:rPr>
          <w:t>эд</w:t>
        </w:r>
        <w:r w:rsidR="000A747C">
          <w:rPr>
            <w:b/>
            <w:bCs/>
            <w:sz w:val="20"/>
            <w:szCs w:val="20"/>
            <w:lang w:val="mn-MN"/>
          </w:rPr>
          <w:t xml:space="preserve">лэх </w:t>
        </w:r>
      </w:ins>
      <w:del w:id="459" w:author="Erdene Baatar Erdene-Ochir" w:date="2020-02-06T23:41:00Z">
        <w:r w:rsidRPr="00CF0D99" w:rsidDel="000A747C">
          <w:rPr>
            <w:b/>
            <w:bCs/>
            <w:sz w:val="20"/>
            <w:szCs w:val="20"/>
            <w:lang w:val="mn-MN"/>
          </w:rPr>
          <w:delText>баян тансаг амьдралаас үргэлж</w:delText>
        </w:r>
        <w:r w:rsidR="00F05DED" w:rsidDel="000A747C">
          <w:rPr>
            <w:b/>
            <w:bCs/>
            <w:sz w:val="20"/>
            <w:szCs w:val="20"/>
            <w:lang w:val="mn-MN"/>
          </w:rPr>
          <w:delText>ид</w:delText>
        </w:r>
        <w:r w:rsidRPr="00CF0D99" w:rsidDel="000A747C">
          <w:rPr>
            <w:b/>
            <w:bCs/>
            <w:sz w:val="20"/>
            <w:szCs w:val="20"/>
            <w:lang w:val="mn-MN"/>
          </w:rPr>
          <w:delText xml:space="preserve"> үл </w:delText>
        </w:r>
        <w:r w:rsidR="00F05DED" w:rsidDel="000A747C">
          <w:rPr>
            <w:b/>
            <w:bCs/>
            <w:sz w:val="20"/>
            <w:szCs w:val="20"/>
            <w:lang w:val="mn-MN"/>
          </w:rPr>
          <w:delText>хагацах</w:delText>
        </w:r>
        <w:r w:rsidRPr="00CF0D99" w:rsidDel="000A747C">
          <w:rPr>
            <w:b/>
            <w:bCs/>
            <w:sz w:val="20"/>
            <w:szCs w:val="20"/>
            <w:lang w:val="mn-MN"/>
          </w:rPr>
          <w:delText xml:space="preserve"> </w:delText>
        </w:r>
      </w:del>
      <w:r w:rsidRPr="00CF0D99">
        <w:rPr>
          <w:b/>
          <w:bCs/>
          <w:sz w:val="20"/>
          <w:szCs w:val="20"/>
          <w:lang w:val="mn-MN"/>
        </w:rPr>
        <w:t>болой.</w:t>
      </w:r>
    </w:p>
    <w:p w14:paraId="09E10968" w14:textId="166892A3" w:rsidR="00CF0D99" w:rsidDel="003C7447" w:rsidRDefault="00CF0D99">
      <w:pPr>
        <w:rPr>
          <w:del w:id="460" w:author="Otgontugs Samdan" w:date="2021-07-14T09:59:00Z"/>
          <w:sz w:val="18"/>
          <w:szCs w:val="18"/>
        </w:rPr>
      </w:pPr>
      <w:del w:id="461" w:author="Otgontugs Samdan" w:date="2021-07-14T09:59:00Z">
        <w:r w:rsidRPr="00CF0D99" w:rsidDel="003C7447">
          <w:rPr>
            <w:sz w:val="18"/>
            <w:szCs w:val="18"/>
          </w:rPr>
          <w:delText>All of the Kalkis being free from aging, continuously turn the Wheel of Dharma in this unbiased realm</w:delText>
        </w:r>
        <w:r w:rsidR="00A16774" w:rsidDel="003C7447">
          <w:rPr>
            <w:sz w:val="18"/>
            <w:szCs w:val="18"/>
          </w:rPr>
          <w:delText>. And yet, in the eyes of the people of this kingdom, each Kalki appears to reside on the Vajra Throne for a span of one hundred</w:delText>
        </w:r>
        <w:r w:rsidR="00566085" w:rsidDel="003C7447">
          <w:rPr>
            <w:sz w:val="18"/>
            <w:szCs w:val="18"/>
          </w:rPr>
          <w:delText xml:space="preserve"> years.</w:delText>
        </w:r>
      </w:del>
    </w:p>
    <w:p w14:paraId="44CE43DE" w14:textId="77777777" w:rsidR="003C7447" w:rsidRPr="00CF0D99" w:rsidRDefault="003C7447">
      <w:pPr>
        <w:rPr>
          <w:ins w:id="462" w:author="Otgontugs Samdan" w:date="2021-07-14T10:00:00Z"/>
          <w:sz w:val="18"/>
          <w:szCs w:val="18"/>
        </w:rPr>
      </w:pPr>
    </w:p>
    <w:p w14:paraId="46072AF6" w14:textId="3704D924" w:rsidR="000A747C" w:rsidRDefault="001512E5" w:rsidP="002967C0">
      <w:pPr>
        <w:spacing w:after="0"/>
        <w:rPr>
          <w:ins w:id="463" w:author="Erdene Baatar Erdene-Ochir" w:date="2020-02-06T23:44:00Z"/>
          <w:b/>
          <w:bCs/>
          <w:sz w:val="20"/>
          <w:szCs w:val="20"/>
          <w:lang w:val="mn-MN"/>
        </w:rPr>
        <w:pPrChange w:id="464" w:author="Otgontugs Samdan" w:date="2021-07-14T10:14:00Z">
          <w:pPr/>
        </w:pPrChange>
      </w:pPr>
      <w:del w:id="465" w:author="Otgontugs Samdan" w:date="2020-07-16T12:18:00Z">
        <w:r w:rsidRPr="00CF0D99" w:rsidDel="00D8457C">
          <w:rPr>
            <w:b/>
            <w:bCs/>
            <w:sz w:val="20"/>
            <w:szCs w:val="20"/>
            <w:lang w:val="mn-MN"/>
          </w:rPr>
          <w:delText xml:space="preserve">Калки </w:delText>
        </w:r>
      </w:del>
      <w:ins w:id="466" w:author="Otgontugs Samdan" w:date="2020-07-16T12:18:00Z">
        <w:r w:rsidR="00D8457C">
          <w:rPr>
            <w:b/>
            <w:bCs/>
            <w:sz w:val="20"/>
            <w:szCs w:val="20"/>
            <w:lang w:val="mn-MN"/>
          </w:rPr>
          <w:t>Ригдэн</w:t>
        </w:r>
        <w:r w:rsidR="00D8457C" w:rsidRPr="00CF0D99">
          <w:rPr>
            <w:b/>
            <w:bCs/>
            <w:sz w:val="20"/>
            <w:szCs w:val="20"/>
            <w:lang w:val="mn-MN"/>
          </w:rPr>
          <w:t xml:space="preserve"> </w:t>
        </w:r>
      </w:ins>
      <w:r w:rsidRPr="00CF0D99">
        <w:rPr>
          <w:b/>
          <w:bCs/>
          <w:sz w:val="20"/>
          <w:szCs w:val="20"/>
          <w:lang w:val="mn-MN"/>
        </w:rPr>
        <w:t xml:space="preserve">хаад цөмөөрөө өтлөх хийгээд үхэхийн зовлонг үл үзэн, </w:t>
      </w:r>
    </w:p>
    <w:p w14:paraId="5EE133B8" w14:textId="77777777" w:rsidR="000A747C" w:rsidRDefault="001512E5" w:rsidP="002967C0">
      <w:pPr>
        <w:spacing w:after="0"/>
        <w:rPr>
          <w:ins w:id="467" w:author="Erdene Baatar Erdene-Ochir" w:date="2020-02-06T23:44:00Z"/>
          <w:b/>
          <w:bCs/>
          <w:sz w:val="20"/>
          <w:szCs w:val="20"/>
          <w:lang w:val="mn-MN"/>
        </w:rPr>
        <w:pPrChange w:id="468" w:author="Otgontugs Samdan" w:date="2021-07-14T10:14:00Z">
          <w:pPr/>
        </w:pPrChange>
      </w:pPr>
      <w:del w:id="469" w:author="Erdene Baatar Erdene-Ochir" w:date="2020-02-06T23:44:00Z">
        <w:r w:rsidRPr="00CF0D99" w:rsidDel="000A747C">
          <w:rPr>
            <w:b/>
            <w:bCs/>
            <w:sz w:val="20"/>
            <w:szCs w:val="20"/>
            <w:lang w:val="mn-MN"/>
          </w:rPr>
          <w:delText xml:space="preserve">ялгаварлал </w:delText>
        </w:r>
      </w:del>
      <w:ins w:id="470" w:author="Erdene Baatar Erdene-Ochir" w:date="2020-02-06T23:44:00Z">
        <w:r w:rsidR="000A747C">
          <w:rPr>
            <w:b/>
            <w:bCs/>
            <w:sz w:val="20"/>
            <w:szCs w:val="20"/>
            <w:lang w:val="mn-MN"/>
          </w:rPr>
          <w:t>Я</w:t>
        </w:r>
        <w:r w:rsidR="000A747C" w:rsidRPr="00CF0D99">
          <w:rPr>
            <w:b/>
            <w:bCs/>
            <w:sz w:val="20"/>
            <w:szCs w:val="20"/>
            <w:lang w:val="mn-MN"/>
          </w:rPr>
          <w:t xml:space="preserve">лгаварлал </w:t>
        </w:r>
      </w:ins>
      <w:r w:rsidRPr="00CF0D99">
        <w:rPr>
          <w:b/>
          <w:bCs/>
          <w:sz w:val="20"/>
          <w:szCs w:val="20"/>
          <w:lang w:val="mn-MN"/>
        </w:rPr>
        <w:t xml:space="preserve">үгүй орныхоо Номын хүрдийг тасалдуулалгүй эргүүлсээр байх ажгуу. </w:t>
      </w:r>
    </w:p>
    <w:p w14:paraId="4C0D9BEE" w14:textId="77777777" w:rsidR="000A747C" w:rsidRDefault="001512E5" w:rsidP="002967C0">
      <w:pPr>
        <w:spacing w:after="0"/>
        <w:rPr>
          <w:ins w:id="471" w:author="Erdene Baatar Erdene-Ochir" w:date="2020-02-06T23:44:00Z"/>
          <w:b/>
          <w:bCs/>
          <w:sz w:val="20"/>
          <w:szCs w:val="20"/>
          <w:lang w:val="mn-MN"/>
        </w:rPr>
        <w:pPrChange w:id="472" w:author="Otgontugs Samdan" w:date="2021-07-14T10:14:00Z">
          <w:pPr/>
        </w:pPrChange>
      </w:pPr>
      <w:r w:rsidRPr="00CF0D99">
        <w:rPr>
          <w:b/>
          <w:bCs/>
          <w:sz w:val="20"/>
          <w:szCs w:val="20"/>
          <w:lang w:val="mn-MN"/>
        </w:rPr>
        <w:t xml:space="preserve">Тэгсэн ч эндхийн хүмүүсийн нүдэнд хаан болгон </w:t>
      </w:r>
    </w:p>
    <w:p w14:paraId="3171C291" w14:textId="6B75E5E9" w:rsidR="001512E5" w:rsidRPr="00CF0D99" w:rsidRDefault="000A747C">
      <w:pPr>
        <w:rPr>
          <w:b/>
          <w:bCs/>
          <w:sz w:val="20"/>
          <w:szCs w:val="20"/>
          <w:lang w:val="mn-MN"/>
        </w:rPr>
      </w:pPr>
      <w:ins w:id="473" w:author="Erdene Baatar Erdene-Ochir" w:date="2020-02-06T23:44:00Z">
        <w:r>
          <w:rPr>
            <w:b/>
            <w:bCs/>
            <w:sz w:val="20"/>
            <w:szCs w:val="20"/>
            <w:lang w:val="mn-MN"/>
          </w:rPr>
          <w:t>Я</w:t>
        </w:r>
      </w:ins>
      <w:del w:id="474" w:author="Erdene Baatar Erdene-Ochir" w:date="2020-02-06T23:44:00Z">
        <w:r w:rsidR="001512E5" w:rsidRPr="00CF0D99" w:rsidDel="000A747C">
          <w:rPr>
            <w:b/>
            <w:bCs/>
            <w:sz w:val="20"/>
            <w:szCs w:val="20"/>
            <w:lang w:val="mn-MN"/>
          </w:rPr>
          <w:delText>я</w:delText>
        </w:r>
      </w:del>
      <w:r w:rsidR="001512E5" w:rsidRPr="00CF0D99">
        <w:rPr>
          <w:b/>
          <w:bCs/>
          <w:sz w:val="20"/>
          <w:szCs w:val="20"/>
          <w:lang w:val="mn-MN"/>
        </w:rPr>
        <w:t xml:space="preserve">г нэгэн зуун жил </w:t>
      </w:r>
      <w:del w:id="475" w:author="Erdene Baatar Erdene-Ochir" w:date="2020-02-06T23:45:00Z">
        <w:r w:rsidR="001512E5" w:rsidRPr="00CF0D99" w:rsidDel="000A747C">
          <w:rPr>
            <w:b/>
            <w:bCs/>
            <w:sz w:val="20"/>
            <w:szCs w:val="20"/>
            <w:lang w:val="mn-MN"/>
          </w:rPr>
          <w:delText>Очирт Суудалд</w:delText>
        </w:r>
      </w:del>
      <w:ins w:id="476" w:author="Erdene Baatar Erdene-Ochir" w:date="2020-02-06T23:45:00Z">
        <w:r>
          <w:rPr>
            <w:b/>
            <w:bCs/>
            <w:sz w:val="20"/>
            <w:szCs w:val="20"/>
            <w:lang w:val="mn-MN"/>
          </w:rPr>
          <w:t>номын ширээнээ</w:t>
        </w:r>
      </w:ins>
      <w:r w:rsidR="001512E5" w:rsidRPr="00CF0D99">
        <w:rPr>
          <w:b/>
          <w:bCs/>
          <w:sz w:val="20"/>
          <w:szCs w:val="20"/>
          <w:lang w:val="mn-MN"/>
        </w:rPr>
        <w:t xml:space="preserve"> з</w:t>
      </w:r>
      <w:r w:rsidR="00F05DED">
        <w:rPr>
          <w:b/>
          <w:bCs/>
          <w:sz w:val="20"/>
          <w:szCs w:val="20"/>
          <w:lang w:val="mn-MN"/>
        </w:rPr>
        <w:t>а</w:t>
      </w:r>
      <w:r w:rsidR="001512E5" w:rsidRPr="00CF0D99">
        <w:rPr>
          <w:b/>
          <w:bCs/>
          <w:sz w:val="20"/>
          <w:szCs w:val="20"/>
          <w:lang w:val="mn-MN"/>
        </w:rPr>
        <w:t>лардаг байнам.</w:t>
      </w:r>
    </w:p>
    <w:p w14:paraId="16F863F6" w14:textId="398D0C2F" w:rsidR="00CF0D99" w:rsidDel="003C7447" w:rsidRDefault="00CF0D99">
      <w:pPr>
        <w:rPr>
          <w:del w:id="477" w:author="Otgontugs Samdan" w:date="2021-07-14T10:00:00Z"/>
          <w:sz w:val="18"/>
          <w:szCs w:val="18"/>
        </w:rPr>
      </w:pPr>
      <w:del w:id="478" w:author="Otgontugs Samdan" w:date="2021-07-14T10:00:00Z">
        <w:r w:rsidRPr="00CF0D99" w:rsidDel="003C7447">
          <w:rPr>
            <w:sz w:val="18"/>
            <w:szCs w:val="18"/>
          </w:rPr>
          <w:delText>By the recalling the good fortune and merit associated with great beings such as tenth level Vidyadharas and all those who abide on the stages and paths of great enlightenment, one stabilizes the armor of patience and courage.</w:delText>
        </w:r>
      </w:del>
    </w:p>
    <w:p w14:paraId="7319476E" w14:textId="77777777" w:rsidR="003C7447" w:rsidRPr="00CF0D99" w:rsidRDefault="003C7447">
      <w:pPr>
        <w:rPr>
          <w:ins w:id="479" w:author="Otgontugs Samdan" w:date="2021-07-14T10:00:00Z"/>
          <w:sz w:val="18"/>
          <w:szCs w:val="18"/>
        </w:rPr>
      </w:pPr>
    </w:p>
    <w:p w14:paraId="376C1CED" w14:textId="7186D43C" w:rsidR="00097414" w:rsidRDefault="001512E5" w:rsidP="002967C0">
      <w:pPr>
        <w:spacing w:after="0"/>
        <w:rPr>
          <w:ins w:id="480" w:author="Erdene Baatar Erdene-Ochir" w:date="2020-02-06T23:45:00Z"/>
          <w:b/>
          <w:bCs/>
          <w:sz w:val="20"/>
          <w:szCs w:val="20"/>
          <w:lang w:val="mn-MN"/>
        </w:rPr>
        <w:pPrChange w:id="481" w:author="Otgontugs Samdan" w:date="2021-07-14T10:14:00Z">
          <w:pPr/>
        </w:pPrChange>
      </w:pPr>
      <w:r w:rsidRPr="00CF0D99">
        <w:rPr>
          <w:b/>
          <w:bCs/>
          <w:sz w:val="20"/>
          <w:szCs w:val="20"/>
          <w:lang w:val="mn-MN"/>
        </w:rPr>
        <w:t xml:space="preserve">Аравдугаар </w:t>
      </w:r>
      <w:del w:id="482" w:author="Erdene Baatar Erdene-Ochir" w:date="2020-02-06T23:48:00Z">
        <w:r w:rsidRPr="00CF0D99" w:rsidDel="00097414">
          <w:rPr>
            <w:b/>
            <w:bCs/>
            <w:sz w:val="20"/>
            <w:szCs w:val="20"/>
            <w:lang w:val="mn-MN"/>
          </w:rPr>
          <w:delText xml:space="preserve">түвшний </w:delText>
        </w:r>
      </w:del>
      <w:ins w:id="483" w:author="Erdene Baatar Erdene-Ochir" w:date="2020-02-06T23:51:00Z">
        <w:r w:rsidR="00097414">
          <w:rPr>
            <w:b/>
            <w:bCs/>
            <w:sz w:val="20"/>
            <w:szCs w:val="20"/>
            <w:lang w:val="mn-MN"/>
          </w:rPr>
          <w:t>шатны</w:t>
        </w:r>
      </w:ins>
      <w:ins w:id="484" w:author="Erdene Baatar Erdene-Ochir" w:date="2020-02-06T23:48:00Z">
        <w:r w:rsidR="00097414" w:rsidRPr="00CF0D99">
          <w:rPr>
            <w:b/>
            <w:bCs/>
            <w:sz w:val="20"/>
            <w:szCs w:val="20"/>
            <w:lang w:val="mn-MN"/>
          </w:rPr>
          <w:t xml:space="preserve"> </w:t>
        </w:r>
      </w:ins>
      <w:r w:rsidRPr="00CF0D99">
        <w:rPr>
          <w:b/>
          <w:bCs/>
          <w:sz w:val="20"/>
          <w:szCs w:val="20"/>
          <w:lang w:val="mn-MN"/>
        </w:rPr>
        <w:t>Видядар</w:t>
      </w:r>
      <w:ins w:id="485" w:author="Erdene Baatar Erdene-Ochir" w:date="2020-02-06T23:45:00Z">
        <w:r w:rsidR="000A747C">
          <w:rPr>
            <w:b/>
            <w:bCs/>
            <w:sz w:val="20"/>
            <w:szCs w:val="20"/>
            <w:lang w:val="mn-MN"/>
          </w:rPr>
          <w:t xml:space="preserve">а бодьсадва тэргүүтэн </w:t>
        </w:r>
      </w:ins>
      <w:del w:id="486" w:author="Erdene Baatar Erdene-Ochir" w:date="2020-02-06T23:45:00Z">
        <w:r w:rsidRPr="00CF0D99" w:rsidDel="00097414">
          <w:rPr>
            <w:b/>
            <w:bCs/>
            <w:sz w:val="20"/>
            <w:szCs w:val="20"/>
            <w:lang w:val="mn-MN"/>
          </w:rPr>
          <w:delText xml:space="preserve">ийн </w:delText>
        </w:r>
      </w:del>
    </w:p>
    <w:p w14:paraId="5182DCF3" w14:textId="60A031DF" w:rsidR="00097414" w:rsidRDefault="00097414" w:rsidP="002967C0">
      <w:pPr>
        <w:spacing w:after="0"/>
        <w:rPr>
          <w:ins w:id="487" w:author="Erdene Baatar Erdene-Ochir" w:date="2020-02-06T23:50:00Z"/>
          <w:b/>
          <w:bCs/>
          <w:sz w:val="20"/>
          <w:szCs w:val="20"/>
          <w:lang w:val="mn-MN"/>
        </w:rPr>
        <w:pPrChange w:id="488" w:author="Otgontugs Samdan" w:date="2021-07-14T10:14:00Z">
          <w:pPr/>
        </w:pPrChange>
      </w:pPr>
      <w:ins w:id="489" w:author="Erdene Baatar Erdene-Ochir" w:date="2020-02-06T23:50:00Z">
        <w:r>
          <w:rPr>
            <w:b/>
            <w:bCs/>
            <w:sz w:val="20"/>
            <w:szCs w:val="20"/>
            <w:lang w:val="mn-MN"/>
          </w:rPr>
          <w:t>Их</w:t>
        </w:r>
        <w:r w:rsidRPr="00CF0D99">
          <w:rPr>
            <w:b/>
            <w:bCs/>
            <w:sz w:val="20"/>
            <w:szCs w:val="20"/>
            <w:lang w:val="mn-MN"/>
          </w:rPr>
          <w:t xml:space="preserve"> гэгээрлийн </w:t>
        </w:r>
      </w:ins>
      <w:del w:id="490" w:author="Erdene Baatar Erdene-Ochir" w:date="2020-02-06T23:45:00Z">
        <w:r w:rsidR="001512E5" w:rsidRPr="00CF0D99" w:rsidDel="00097414">
          <w:rPr>
            <w:b/>
            <w:bCs/>
            <w:sz w:val="20"/>
            <w:szCs w:val="20"/>
            <w:lang w:val="mn-MN"/>
          </w:rPr>
          <w:delText xml:space="preserve">аугаа </w:delText>
        </w:r>
      </w:del>
      <w:ins w:id="491" w:author="Erdene Baatar Erdene-Ochir" w:date="2020-02-06T23:51:00Z">
        <w:r>
          <w:rPr>
            <w:b/>
            <w:bCs/>
            <w:sz w:val="20"/>
            <w:szCs w:val="20"/>
            <w:lang w:val="mn-MN"/>
          </w:rPr>
          <w:t>шат</w:t>
        </w:r>
      </w:ins>
      <w:ins w:id="492" w:author="Erdene Baatar Erdene-Ochir" w:date="2020-02-06T23:48:00Z">
        <w:r>
          <w:rPr>
            <w:b/>
            <w:bCs/>
            <w:sz w:val="20"/>
            <w:szCs w:val="20"/>
            <w:lang w:val="mn-MN"/>
          </w:rPr>
          <w:t>,</w:t>
        </w:r>
      </w:ins>
      <w:ins w:id="493" w:author="Erdene Baatar Erdene-Ochir" w:date="2020-02-06T23:51:00Z">
        <w:r>
          <w:rPr>
            <w:b/>
            <w:bCs/>
            <w:sz w:val="20"/>
            <w:szCs w:val="20"/>
            <w:lang w:val="mn-MN"/>
          </w:rPr>
          <w:t xml:space="preserve"> </w:t>
        </w:r>
      </w:ins>
      <w:ins w:id="494" w:author="Erdene Baatar Erdene-Ochir" w:date="2020-02-06T23:46:00Z">
        <w:r>
          <w:rPr>
            <w:b/>
            <w:bCs/>
            <w:sz w:val="20"/>
            <w:szCs w:val="20"/>
            <w:lang w:val="mn-MN"/>
          </w:rPr>
          <w:t>мөрийн зэр</w:t>
        </w:r>
      </w:ins>
      <w:ins w:id="495" w:author="Erdene Baatar Erdene-Ochir" w:date="2020-02-06T23:51:00Z">
        <w:r>
          <w:rPr>
            <w:b/>
            <w:bCs/>
            <w:sz w:val="20"/>
            <w:szCs w:val="20"/>
            <w:lang w:val="mn-MN"/>
          </w:rPr>
          <w:t xml:space="preserve">гээр замнан яваа </w:t>
        </w:r>
      </w:ins>
      <w:ins w:id="496" w:author="Erdene Baatar Erdene-Ochir" w:date="2020-02-06T23:46:00Z">
        <w:r>
          <w:rPr>
            <w:b/>
            <w:bCs/>
            <w:sz w:val="20"/>
            <w:szCs w:val="20"/>
            <w:lang w:val="mn-MN"/>
          </w:rPr>
          <w:t>их бодьсадва на</w:t>
        </w:r>
      </w:ins>
      <w:ins w:id="497" w:author="Erdene Baatar Erdene-Ochir" w:date="2020-02-06T23:50:00Z">
        <w:r>
          <w:rPr>
            <w:b/>
            <w:bCs/>
            <w:sz w:val="20"/>
            <w:szCs w:val="20"/>
            <w:lang w:val="mn-MN"/>
          </w:rPr>
          <w:t>ртай</w:t>
        </w:r>
      </w:ins>
    </w:p>
    <w:p w14:paraId="457B0B82" w14:textId="74F5B32A" w:rsidR="00097414" w:rsidRDefault="00097414" w:rsidP="002967C0">
      <w:pPr>
        <w:spacing w:after="0"/>
        <w:rPr>
          <w:ins w:id="498" w:author="Erdene Baatar Erdene-Ochir" w:date="2020-02-06T23:53:00Z"/>
          <w:b/>
          <w:bCs/>
          <w:sz w:val="20"/>
          <w:szCs w:val="20"/>
          <w:lang w:val="mn-MN"/>
        </w:rPr>
        <w:pPrChange w:id="499" w:author="Otgontugs Samdan" w:date="2021-07-14T10:14:00Z">
          <w:pPr/>
        </w:pPrChange>
      </w:pPr>
      <w:ins w:id="500" w:author="Erdene Baatar Erdene-Ochir" w:date="2020-02-06T23:52:00Z">
        <w:r>
          <w:rPr>
            <w:b/>
            <w:bCs/>
            <w:sz w:val="20"/>
            <w:szCs w:val="20"/>
            <w:lang w:val="mn-MN"/>
          </w:rPr>
          <w:t>Андлан нөхөрлөсний хувь</w:t>
        </w:r>
      </w:ins>
      <w:del w:id="501" w:author="Erdene Baatar Erdene-Ochir" w:date="2020-02-06T23:52:00Z">
        <w:r w:rsidR="001512E5" w:rsidRPr="00CF0D99" w:rsidDel="00097414">
          <w:rPr>
            <w:b/>
            <w:bCs/>
            <w:sz w:val="20"/>
            <w:szCs w:val="20"/>
            <w:lang w:val="mn-MN"/>
          </w:rPr>
          <w:delText>сэтгэлтний буян</w:delText>
        </w:r>
      </w:del>
      <w:r w:rsidR="001512E5" w:rsidRPr="00CF0D99">
        <w:rPr>
          <w:b/>
          <w:bCs/>
          <w:sz w:val="20"/>
          <w:szCs w:val="20"/>
          <w:lang w:val="mn-MN"/>
        </w:rPr>
        <w:t xml:space="preserve"> заяа</w:t>
      </w:r>
      <w:ins w:id="502" w:author="Erdene Baatar Erdene-Ochir" w:date="2020-02-06T23:52:00Z">
        <w:r>
          <w:rPr>
            <w:b/>
            <w:bCs/>
            <w:sz w:val="20"/>
            <w:szCs w:val="20"/>
            <w:lang w:val="mn-MN"/>
          </w:rPr>
          <w:t>, буяны их цэнгэлээр</w:t>
        </w:r>
      </w:ins>
      <w:ins w:id="503" w:author="Erdene Baatar Erdene-Ochir" w:date="2020-02-06T23:53:00Z">
        <w:r>
          <w:rPr>
            <w:b/>
            <w:bCs/>
            <w:sz w:val="20"/>
            <w:szCs w:val="20"/>
            <w:lang w:val="mn-MN"/>
          </w:rPr>
          <w:t xml:space="preserve"> </w:t>
        </w:r>
      </w:ins>
      <w:ins w:id="504" w:author="Erdene Baatar Erdene-Ochir" w:date="2020-02-06T23:57:00Z">
        <w:r w:rsidR="00327009">
          <w:rPr>
            <w:b/>
            <w:bCs/>
            <w:sz w:val="20"/>
            <w:szCs w:val="20"/>
            <w:lang w:val="mn-MN"/>
          </w:rPr>
          <w:t>энэ орныхон</w:t>
        </w:r>
      </w:ins>
    </w:p>
    <w:p w14:paraId="64AF4079" w14:textId="47FA6050" w:rsidR="001512E5" w:rsidRPr="00CF0D99" w:rsidRDefault="00097414">
      <w:pPr>
        <w:rPr>
          <w:b/>
          <w:bCs/>
          <w:sz w:val="20"/>
          <w:szCs w:val="20"/>
          <w:lang w:val="mn-MN"/>
        </w:rPr>
      </w:pPr>
      <w:ins w:id="505" w:author="Erdene Baatar Erdene-Ochir" w:date="2020-02-06T23:53:00Z">
        <w:r>
          <w:rPr>
            <w:b/>
            <w:bCs/>
            <w:sz w:val="20"/>
            <w:szCs w:val="20"/>
            <w:lang w:val="mn-MN"/>
          </w:rPr>
          <w:t>Боломж самбаа</w:t>
        </w:r>
      </w:ins>
      <w:ins w:id="506" w:author="Erdene Baatar Erdene-Ochir" w:date="2020-02-06T23:54:00Z">
        <w:r>
          <w:rPr>
            <w:b/>
            <w:bCs/>
            <w:sz w:val="20"/>
            <w:szCs w:val="20"/>
            <w:lang w:val="mn-MN"/>
          </w:rPr>
          <w:t xml:space="preserve">, хатуу </w:t>
        </w:r>
        <w:r w:rsidRPr="00CF0D99">
          <w:rPr>
            <w:b/>
            <w:bCs/>
            <w:sz w:val="20"/>
            <w:szCs w:val="20"/>
            <w:lang w:val="mn-MN"/>
          </w:rPr>
          <w:t>тэвчээр</w:t>
        </w:r>
      </w:ins>
      <w:ins w:id="507" w:author="Erdene Baatar Erdene-Ochir" w:date="2020-02-06T23:56:00Z">
        <w:r w:rsidR="00327009">
          <w:rPr>
            <w:b/>
            <w:bCs/>
            <w:sz w:val="20"/>
            <w:szCs w:val="20"/>
            <w:lang w:val="mn-MN"/>
          </w:rPr>
          <w:t>ийн</w:t>
        </w:r>
      </w:ins>
      <w:ins w:id="508" w:author="Erdene Baatar Erdene-Ochir" w:date="2020-02-06T23:54:00Z">
        <w:r w:rsidRPr="00CF0D99">
          <w:rPr>
            <w:b/>
            <w:bCs/>
            <w:sz w:val="20"/>
            <w:szCs w:val="20"/>
            <w:lang w:val="mn-MN"/>
          </w:rPr>
          <w:t xml:space="preserve"> </w:t>
        </w:r>
        <w:r>
          <w:rPr>
            <w:b/>
            <w:bCs/>
            <w:sz w:val="20"/>
            <w:szCs w:val="20"/>
            <w:lang w:val="mn-MN"/>
          </w:rPr>
          <w:t xml:space="preserve">баттай </w:t>
        </w:r>
      </w:ins>
      <w:del w:id="509" w:author="Erdene Baatar Erdene-Ochir" w:date="2020-02-06T23:54:00Z">
        <w:r w:rsidR="001512E5" w:rsidRPr="00CF0D99" w:rsidDel="00097414">
          <w:rPr>
            <w:b/>
            <w:bCs/>
            <w:sz w:val="20"/>
            <w:szCs w:val="20"/>
            <w:lang w:val="mn-MN"/>
          </w:rPr>
          <w:delText xml:space="preserve">гаар </w:delText>
        </w:r>
      </w:del>
      <w:del w:id="510" w:author="Erdene Baatar Erdene-Ochir" w:date="2020-02-06T23:50:00Z">
        <w:r w:rsidR="006D7F63" w:rsidDel="00097414">
          <w:rPr>
            <w:b/>
            <w:bCs/>
            <w:sz w:val="20"/>
            <w:szCs w:val="20"/>
            <w:lang w:val="mn-MN"/>
          </w:rPr>
          <w:delText>их</w:delText>
        </w:r>
        <w:r w:rsidR="001512E5" w:rsidRPr="00CF0D99" w:rsidDel="00097414">
          <w:rPr>
            <w:b/>
            <w:bCs/>
            <w:sz w:val="20"/>
            <w:szCs w:val="20"/>
            <w:lang w:val="mn-MN"/>
          </w:rPr>
          <w:delText xml:space="preserve"> гэгээрлийн </w:delText>
        </w:r>
      </w:del>
      <w:del w:id="511" w:author="Erdene Baatar Erdene-Ochir" w:date="2020-02-06T23:54:00Z">
        <w:r w:rsidR="001512E5" w:rsidRPr="00CF0D99" w:rsidDel="00097414">
          <w:rPr>
            <w:b/>
            <w:bCs/>
            <w:sz w:val="20"/>
            <w:szCs w:val="20"/>
            <w:lang w:val="mn-MN"/>
          </w:rPr>
          <w:delText>зам хийгээд шатуудаар замнан яваа болгон</w:delText>
        </w:r>
        <w:r w:rsidR="006D7FB9" w:rsidRPr="00CF0D99" w:rsidDel="00097414">
          <w:rPr>
            <w:b/>
            <w:bCs/>
            <w:sz w:val="20"/>
            <w:szCs w:val="20"/>
            <w:lang w:val="mn-MN"/>
          </w:rPr>
          <w:delText xml:space="preserve"> </w:delText>
        </w:r>
      </w:del>
      <w:r w:rsidR="006D7FB9" w:rsidRPr="00CF0D99">
        <w:rPr>
          <w:b/>
          <w:bCs/>
          <w:sz w:val="20"/>
          <w:szCs w:val="20"/>
          <w:lang w:val="mn-MN"/>
        </w:rPr>
        <w:t xml:space="preserve">хуяг </w:t>
      </w:r>
      <w:ins w:id="512" w:author="Erdene Baatar Erdene-Ochir" w:date="2020-02-06T23:56:00Z">
        <w:r w:rsidR="00327009">
          <w:rPr>
            <w:b/>
            <w:bCs/>
            <w:sz w:val="20"/>
            <w:szCs w:val="20"/>
            <w:lang w:val="mn-MN"/>
          </w:rPr>
          <w:t>өмсс</w:t>
        </w:r>
      </w:ins>
      <w:ins w:id="513" w:author="Erdene Baatar Erdene-Ochir" w:date="2020-02-06T23:57:00Z">
        <w:r w:rsidR="00327009">
          <w:rPr>
            <w:b/>
            <w:bCs/>
            <w:sz w:val="20"/>
            <w:szCs w:val="20"/>
            <w:lang w:val="mn-MN"/>
          </w:rPr>
          <w:t>өн</w:t>
        </w:r>
      </w:ins>
      <w:ins w:id="514" w:author="Erdene Baatar Erdene-Ochir" w:date="2020-02-06T23:55:00Z">
        <w:r>
          <w:rPr>
            <w:b/>
            <w:bCs/>
            <w:sz w:val="20"/>
            <w:szCs w:val="20"/>
            <w:lang w:val="mn-MN"/>
          </w:rPr>
          <w:t xml:space="preserve"> мэт</w:t>
        </w:r>
      </w:ins>
      <w:del w:id="515" w:author="Erdene Baatar Erdene-Ochir" w:date="2020-02-06T23:55:00Z">
        <w:r w:rsidR="006D7FB9" w:rsidRPr="00CF0D99" w:rsidDel="00097414">
          <w:rPr>
            <w:b/>
            <w:bCs/>
            <w:sz w:val="20"/>
            <w:szCs w:val="20"/>
            <w:lang w:val="mn-MN"/>
          </w:rPr>
          <w:delText xml:space="preserve">адил </w:delText>
        </w:r>
      </w:del>
      <w:del w:id="516" w:author="Erdene Baatar Erdene-Ochir" w:date="2020-02-06T23:54:00Z">
        <w:r w:rsidR="00F05DED" w:rsidDel="00097414">
          <w:rPr>
            <w:b/>
            <w:bCs/>
            <w:sz w:val="20"/>
            <w:szCs w:val="20"/>
            <w:lang w:val="mn-MN"/>
          </w:rPr>
          <w:delText xml:space="preserve">хатуу </w:delText>
        </w:r>
        <w:r w:rsidR="006D7FB9" w:rsidRPr="00CF0D99" w:rsidDel="00097414">
          <w:rPr>
            <w:b/>
            <w:bCs/>
            <w:sz w:val="20"/>
            <w:szCs w:val="20"/>
            <w:lang w:val="mn-MN"/>
          </w:rPr>
          <w:delText xml:space="preserve">тэвчээр зоригийг </w:delText>
        </w:r>
      </w:del>
      <w:del w:id="517" w:author="Erdene Baatar Erdene-Ochir" w:date="2020-02-06T23:55:00Z">
        <w:r w:rsidR="006D7FB9" w:rsidRPr="00CF0D99" w:rsidDel="00097414">
          <w:rPr>
            <w:b/>
            <w:bCs/>
            <w:sz w:val="20"/>
            <w:szCs w:val="20"/>
            <w:lang w:val="mn-MN"/>
          </w:rPr>
          <w:delText>тогтворжуулдаг</w:delText>
        </w:r>
      </w:del>
      <w:ins w:id="518" w:author="Erdene Baatar Erdene-Ochir" w:date="2020-02-06T23:55:00Z">
        <w:r>
          <w:rPr>
            <w:b/>
            <w:bCs/>
            <w:sz w:val="20"/>
            <w:szCs w:val="20"/>
            <w:lang w:val="mn-MN"/>
          </w:rPr>
          <w:t xml:space="preserve"> бол</w:t>
        </w:r>
      </w:ins>
      <w:ins w:id="519" w:author="Erdene Baatar Erdene-Ochir" w:date="2020-02-06T23:57:00Z">
        <w:r w:rsidR="00327009">
          <w:rPr>
            <w:b/>
            <w:bCs/>
            <w:sz w:val="20"/>
            <w:szCs w:val="20"/>
            <w:lang w:val="mn-MN"/>
          </w:rPr>
          <w:t>ой</w:t>
        </w:r>
      </w:ins>
      <w:del w:id="520" w:author="Erdene Baatar Erdene-Ochir" w:date="2020-02-06T23:57:00Z">
        <w:r w:rsidR="006D7FB9" w:rsidRPr="00CF0D99" w:rsidDel="00327009">
          <w:rPr>
            <w:b/>
            <w:bCs/>
            <w:sz w:val="20"/>
            <w:szCs w:val="20"/>
            <w:lang w:val="mn-MN"/>
          </w:rPr>
          <w:delText xml:space="preserve"> </w:delText>
        </w:r>
      </w:del>
      <w:del w:id="521" w:author="Erdene Baatar Erdene-Ochir" w:date="2020-02-06T23:56:00Z">
        <w:r w:rsidR="006D7FB9" w:rsidRPr="00CF0D99" w:rsidDel="00327009">
          <w:rPr>
            <w:b/>
            <w:bCs/>
            <w:sz w:val="20"/>
            <w:szCs w:val="20"/>
            <w:lang w:val="mn-MN"/>
          </w:rPr>
          <w:delText>болой</w:delText>
        </w:r>
      </w:del>
      <w:r w:rsidR="006D7FB9" w:rsidRPr="00CF0D99">
        <w:rPr>
          <w:b/>
          <w:bCs/>
          <w:sz w:val="20"/>
          <w:szCs w:val="20"/>
          <w:lang w:val="mn-MN"/>
        </w:rPr>
        <w:t>.</w:t>
      </w:r>
    </w:p>
    <w:p w14:paraId="10867CB5" w14:textId="1E81F2B4" w:rsidR="00CF0D99" w:rsidDel="003C7447" w:rsidRDefault="00CF0D99">
      <w:pPr>
        <w:rPr>
          <w:del w:id="522" w:author="Otgontugs Samdan" w:date="2021-07-14T10:00:00Z"/>
          <w:sz w:val="18"/>
          <w:szCs w:val="18"/>
        </w:rPr>
      </w:pPr>
      <w:del w:id="523" w:author="Otgontugs Samdan" w:date="2021-07-14T10:00:00Z">
        <w:r w:rsidRPr="00460D2F" w:rsidDel="003C7447">
          <w:rPr>
            <w:sz w:val="18"/>
            <w:szCs w:val="18"/>
          </w:rPr>
          <w:delText>Since all being of this realm are naturally inclined to the path of secret mantra, there is not even a single being who is not suitable for the King of Unsurpassed Tantra – Kalachakra tantra. Even ordinary</w:delText>
        </w:r>
        <w:r w:rsidR="00460D2F" w:rsidRPr="00460D2F" w:rsidDel="003C7447">
          <w:rPr>
            <w:sz w:val="18"/>
            <w:szCs w:val="18"/>
          </w:rPr>
          <w:delText xml:space="preserve"> beings are liberated within single lifetime, freeing themselves from uncontrollable rebirth in cyclic existence. May we attain good fortune to be born in this realm.</w:delText>
        </w:r>
      </w:del>
    </w:p>
    <w:p w14:paraId="7A48A40D" w14:textId="77777777" w:rsidR="003C7447" w:rsidRPr="00460D2F" w:rsidRDefault="003C7447">
      <w:pPr>
        <w:rPr>
          <w:ins w:id="524" w:author="Otgontugs Samdan" w:date="2021-07-14T10:00:00Z"/>
          <w:sz w:val="18"/>
          <w:szCs w:val="18"/>
        </w:rPr>
      </w:pPr>
    </w:p>
    <w:p w14:paraId="1AC6AB9D" w14:textId="77777777" w:rsidR="00327009" w:rsidRDefault="006D7FB9" w:rsidP="002967C0">
      <w:pPr>
        <w:spacing w:after="0"/>
        <w:rPr>
          <w:ins w:id="525" w:author="Erdene Baatar Erdene-Ochir" w:date="2020-02-06T23:58:00Z"/>
          <w:b/>
          <w:bCs/>
          <w:sz w:val="20"/>
          <w:szCs w:val="20"/>
          <w:lang w:val="mn-MN"/>
        </w:rPr>
        <w:pPrChange w:id="526" w:author="Otgontugs Samdan" w:date="2021-07-14T10:15:00Z">
          <w:pPr/>
        </w:pPrChange>
      </w:pPr>
      <w:r w:rsidRPr="00460D2F">
        <w:rPr>
          <w:b/>
          <w:bCs/>
          <w:sz w:val="20"/>
          <w:szCs w:val="20"/>
          <w:lang w:val="mn-MN"/>
        </w:rPr>
        <w:t xml:space="preserve">Энэ орныхон цөмөөрөө </w:t>
      </w:r>
      <w:ins w:id="527" w:author="Erdene Baatar Erdene-Ochir" w:date="2020-02-06T23:57:00Z">
        <w:r w:rsidR="00327009">
          <w:rPr>
            <w:b/>
            <w:bCs/>
            <w:sz w:val="20"/>
            <w:szCs w:val="20"/>
            <w:lang w:val="mn-MN"/>
          </w:rPr>
          <w:t xml:space="preserve">их </w:t>
        </w:r>
      </w:ins>
      <w:r w:rsidRPr="00460D2F">
        <w:rPr>
          <w:b/>
          <w:bCs/>
          <w:sz w:val="20"/>
          <w:szCs w:val="20"/>
          <w:lang w:val="mn-MN"/>
        </w:rPr>
        <w:t xml:space="preserve">нууц </w:t>
      </w:r>
      <w:del w:id="528" w:author="Erdene Baatar Erdene-Ochir" w:date="2020-02-06T23:58:00Z">
        <w:r w:rsidRPr="00460D2F" w:rsidDel="00327009">
          <w:rPr>
            <w:b/>
            <w:bCs/>
            <w:sz w:val="20"/>
            <w:szCs w:val="20"/>
            <w:lang w:val="mn-MN"/>
          </w:rPr>
          <w:delText xml:space="preserve">тарнийн </w:delText>
        </w:r>
      </w:del>
      <w:ins w:id="529" w:author="Erdene Baatar Erdene-Ochir" w:date="2020-02-06T23:58:00Z">
        <w:r w:rsidR="00327009" w:rsidRPr="00460D2F">
          <w:rPr>
            <w:b/>
            <w:bCs/>
            <w:sz w:val="20"/>
            <w:szCs w:val="20"/>
            <w:lang w:val="mn-MN"/>
          </w:rPr>
          <w:t>тарни</w:t>
        </w:r>
        <w:r w:rsidR="00327009">
          <w:rPr>
            <w:b/>
            <w:bCs/>
            <w:sz w:val="20"/>
            <w:szCs w:val="20"/>
            <w:lang w:val="mn-MN"/>
          </w:rPr>
          <w:t xml:space="preserve">д бишрэх </w:t>
        </w:r>
      </w:ins>
      <w:del w:id="530" w:author="Erdene Baatar Erdene-Ochir" w:date="2020-02-06T23:58:00Z">
        <w:r w:rsidRPr="00460D2F" w:rsidDel="00327009">
          <w:rPr>
            <w:b/>
            <w:bCs/>
            <w:sz w:val="20"/>
            <w:szCs w:val="20"/>
            <w:lang w:val="mn-MN"/>
          </w:rPr>
          <w:delText xml:space="preserve">замд аяндаа орцгоох </w:delText>
        </w:r>
      </w:del>
      <w:r w:rsidRPr="00460D2F">
        <w:rPr>
          <w:b/>
          <w:bCs/>
          <w:sz w:val="20"/>
          <w:szCs w:val="20"/>
          <w:lang w:val="mn-MN"/>
        </w:rPr>
        <w:t xml:space="preserve">учраас </w:t>
      </w:r>
    </w:p>
    <w:p w14:paraId="20068E25" w14:textId="147AC272" w:rsidR="00327009" w:rsidRDefault="006D7FB9" w:rsidP="002967C0">
      <w:pPr>
        <w:spacing w:after="0"/>
        <w:rPr>
          <w:ins w:id="531" w:author="Erdene Baatar Erdene-Ochir" w:date="2020-02-06T23:59:00Z"/>
          <w:b/>
          <w:bCs/>
          <w:sz w:val="20"/>
          <w:szCs w:val="20"/>
          <w:lang w:val="mn-MN"/>
        </w:rPr>
        <w:pPrChange w:id="532" w:author="Otgontugs Samdan" w:date="2021-07-14T10:15:00Z">
          <w:pPr/>
        </w:pPrChange>
      </w:pPr>
      <w:r w:rsidRPr="00460D2F">
        <w:rPr>
          <w:b/>
          <w:bCs/>
          <w:sz w:val="20"/>
          <w:szCs w:val="20"/>
          <w:lang w:val="mn-MN"/>
        </w:rPr>
        <w:t xml:space="preserve">Ханьсашгүй </w:t>
      </w:r>
      <w:del w:id="533" w:author="Erdene Baatar Erdene-Ochir" w:date="2020-02-06T23:59:00Z">
        <w:r w:rsidRPr="00460D2F" w:rsidDel="00327009">
          <w:rPr>
            <w:b/>
            <w:bCs/>
            <w:sz w:val="20"/>
            <w:szCs w:val="20"/>
            <w:lang w:val="mn-MN"/>
          </w:rPr>
          <w:delText>Дандар</w:delText>
        </w:r>
      </w:del>
      <w:ins w:id="534" w:author="Erdene Baatar Erdene-Ochir" w:date="2020-02-06T23:59:00Z">
        <w:r w:rsidR="00327009">
          <w:rPr>
            <w:b/>
            <w:bCs/>
            <w:sz w:val="20"/>
            <w:szCs w:val="20"/>
            <w:lang w:val="mn-MN"/>
          </w:rPr>
          <w:t>д</w:t>
        </w:r>
        <w:r w:rsidR="00327009" w:rsidRPr="00460D2F">
          <w:rPr>
            <w:b/>
            <w:bCs/>
            <w:sz w:val="20"/>
            <w:szCs w:val="20"/>
            <w:lang w:val="mn-MN"/>
          </w:rPr>
          <w:t>андар</w:t>
        </w:r>
        <w:r w:rsidR="00327009">
          <w:rPr>
            <w:b/>
            <w:bCs/>
            <w:sz w:val="20"/>
            <w:szCs w:val="20"/>
            <w:lang w:val="mn-MN"/>
          </w:rPr>
          <w:t xml:space="preserve">ын хаан </w:t>
        </w:r>
      </w:ins>
      <w:del w:id="535" w:author="Erdene Baatar Erdene-Ochir" w:date="2020-02-06T23:59:00Z">
        <w:r w:rsidRPr="00460D2F" w:rsidDel="00327009">
          <w:rPr>
            <w:b/>
            <w:bCs/>
            <w:sz w:val="20"/>
            <w:szCs w:val="20"/>
            <w:lang w:val="mn-MN"/>
          </w:rPr>
          <w:delText>-</w:delText>
        </w:r>
      </w:del>
      <w:r w:rsidRPr="00460D2F">
        <w:rPr>
          <w:b/>
          <w:bCs/>
          <w:sz w:val="20"/>
          <w:szCs w:val="20"/>
          <w:lang w:val="mn-MN"/>
        </w:rPr>
        <w:t xml:space="preserve">Цагийн хүрдний </w:t>
      </w:r>
      <w:del w:id="536" w:author="Erdene Baatar Erdene-Ochir" w:date="2020-02-06T23:59:00Z">
        <w:r w:rsidR="00F05DED" w:rsidDel="00327009">
          <w:rPr>
            <w:b/>
            <w:bCs/>
            <w:sz w:val="20"/>
            <w:szCs w:val="20"/>
            <w:lang w:val="mn-MN"/>
          </w:rPr>
          <w:delText>Номын</w:delText>
        </w:r>
        <w:r w:rsidRPr="00460D2F" w:rsidDel="00327009">
          <w:rPr>
            <w:b/>
            <w:bCs/>
            <w:sz w:val="20"/>
            <w:szCs w:val="20"/>
            <w:lang w:val="mn-MN"/>
          </w:rPr>
          <w:delText xml:space="preserve"> </w:delText>
        </w:r>
      </w:del>
      <w:ins w:id="537" w:author="Erdene Baatar Erdene-Ochir" w:date="2020-02-06T23:59:00Z">
        <w:r w:rsidR="00327009">
          <w:rPr>
            <w:b/>
            <w:bCs/>
            <w:sz w:val="20"/>
            <w:szCs w:val="20"/>
            <w:lang w:val="mn-MN"/>
          </w:rPr>
          <w:t>номонд</w:t>
        </w:r>
      </w:ins>
    </w:p>
    <w:p w14:paraId="7C009F7E" w14:textId="77777777" w:rsidR="00327009" w:rsidRDefault="00327009" w:rsidP="002967C0">
      <w:pPr>
        <w:spacing w:after="0"/>
        <w:rPr>
          <w:ins w:id="538" w:author="Erdene Baatar Erdene-Ochir" w:date="2020-02-07T00:00:00Z"/>
          <w:b/>
          <w:bCs/>
          <w:sz w:val="20"/>
          <w:szCs w:val="20"/>
          <w:lang w:val="mn-MN"/>
        </w:rPr>
        <w:pPrChange w:id="539" w:author="Otgontugs Samdan" w:date="2021-07-14T10:15:00Z">
          <w:pPr/>
        </w:pPrChange>
      </w:pPr>
      <w:ins w:id="540" w:author="Erdene Baatar Erdene-Ochir" w:date="2020-02-07T00:00:00Z">
        <w:r>
          <w:rPr>
            <w:b/>
            <w:bCs/>
            <w:sz w:val="20"/>
            <w:szCs w:val="20"/>
            <w:lang w:val="mn-MN"/>
          </w:rPr>
          <w:t>З</w:t>
        </w:r>
      </w:ins>
      <w:del w:id="541" w:author="Erdene Baatar Erdene-Ochir" w:date="2020-02-07T00:00:00Z">
        <w:r w:rsidR="00F05DED" w:rsidDel="00327009">
          <w:rPr>
            <w:b/>
            <w:bCs/>
            <w:sz w:val="20"/>
            <w:szCs w:val="20"/>
            <w:lang w:val="mn-MN"/>
          </w:rPr>
          <w:delText>Х</w:delText>
        </w:r>
        <w:r w:rsidR="006D7FB9" w:rsidRPr="00460D2F" w:rsidDel="00327009">
          <w:rPr>
            <w:b/>
            <w:bCs/>
            <w:sz w:val="20"/>
            <w:szCs w:val="20"/>
            <w:lang w:val="mn-MN"/>
          </w:rPr>
          <w:delText>аан болоход з</w:delText>
        </w:r>
      </w:del>
      <w:r w:rsidR="006D7FB9" w:rsidRPr="00460D2F">
        <w:rPr>
          <w:b/>
          <w:bCs/>
          <w:sz w:val="20"/>
          <w:szCs w:val="20"/>
          <w:lang w:val="mn-MN"/>
        </w:rPr>
        <w:t xml:space="preserve">охимжгүй хүн нэгээхэн </w:t>
      </w:r>
      <w:r w:rsidR="00F05DED">
        <w:rPr>
          <w:b/>
          <w:bCs/>
          <w:sz w:val="20"/>
          <w:szCs w:val="20"/>
          <w:lang w:val="mn-MN"/>
        </w:rPr>
        <w:t xml:space="preserve">бээр </w:t>
      </w:r>
      <w:r w:rsidR="006D7FB9" w:rsidRPr="00460D2F">
        <w:rPr>
          <w:b/>
          <w:bCs/>
          <w:sz w:val="20"/>
          <w:szCs w:val="20"/>
          <w:lang w:val="mn-MN"/>
        </w:rPr>
        <w:t xml:space="preserve">ч </w:t>
      </w:r>
      <w:ins w:id="542" w:author="Erdene Baatar Erdene-Ochir" w:date="2020-02-07T00:00:00Z">
        <w:r>
          <w:rPr>
            <w:b/>
            <w:bCs/>
            <w:sz w:val="20"/>
            <w:szCs w:val="20"/>
            <w:lang w:val="mn-MN"/>
          </w:rPr>
          <w:t xml:space="preserve">энд </w:t>
        </w:r>
      </w:ins>
      <w:r w:rsidR="006D7FB9" w:rsidRPr="00460D2F">
        <w:rPr>
          <w:b/>
          <w:bCs/>
          <w:sz w:val="20"/>
          <w:szCs w:val="20"/>
          <w:lang w:val="mn-MN"/>
        </w:rPr>
        <w:t xml:space="preserve">үгүй бөлгөө. </w:t>
      </w:r>
    </w:p>
    <w:p w14:paraId="0774A720" w14:textId="77777777" w:rsidR="00327009" w:rsidRDefault="006D7FB9" w:rsidP="002967C0">
      <w:pPr>
        <w:spacing w:after="0"/>
        <w:rPr>
          <w:ins w:id="543" w:author="Erdene Baatar Erdene-Ochir" w:date="2020-02-07T00:01:00Z"/>
          <w:b/>
          <w:bCs/>
          <w:sz w:val="20"/>
          <w:szCs w:val="20"/>
          <w:lang w:val="mn-MN"/>
        </w:rPr>
        <w:pPrChange w:id="544" w:author="Otgontugs Samdan" w:date="2021-07-14T10:15:00Z">
          <w:pPr/>
        </w:pPrChange>
      </w:pPr>
      <w:r w:rsidRPr="00460D2F">
        <w:rPr>
          <w:b/>
          <w:bCs/>
          <w:sz w:val="20"/>
          <w:szCs w:val="20"/>
          <w:lang w:val="mn-MN"/>
        </w:rPr>
        <w:t xml:space="preserve">Эгэл төрөлхтөн </w:t>
      </w:r>
      <w:ins w:id="545" w:author="Erdene Baatar Erdene-Ochir" w:date="2020-02-07T00:00:00Z">
        <w:r w:rsidR="00327009">
          <w:rPr>
            <w:b/>
            <w:bCs/>
            <w:sz w:val="20"/>
            <w:szCs w:val="20"/>
            <w:lang w:val="mn-MN"/>
          </w:rPr>
          <w:t xml:space="preserve">ч </w:t>
        </w:r>
      </w:ins>
      <w:r w:rsidRPr="00460D2F">
        <w:rPr>
          <w:b/>
          <w:bCs/>
          <w:sz w:val="20"/>
          <w:szCs w:val="20"/>
          <w:lang w:val="mn-MN"/>
        </w:rPr>
        <w:t xml:space="preserve">энд нэгэн насандаа </w:t>
      </w:r>
      <w:del w:id="546" w:author="Erdene Baatar Erdene-Ochir" w:date="2020-02-07T00:01:00Z">
        <w:r w:rsidRPr="00460D2F" w:rsidDel="00327009">
          <w:rPr>
            <w:b/>
            <w:bCs/>
            <w:sz w:val="20"/>
            <w:szCs w:val="20"/>
            <w:lang w:val="mn-MN"/>
          </w:rPr>
          <w:delText xml:space="preserve">гэгээрэлд хүрч, </w:delText>
        </w:r>
      </w:del>
    </w:p>
    <w:p w14:paraId="4127B757" w14:textId="77777777" w:rsidR="00327009" w:rsidRDefault="006D7FB9" w:rsidP="002967C0">
      <w:pPr>
        <w:spacing w:after="0"/>
        <w:rPr>
          <w:ins w:id="547" w:author="Erdene Baatar Erdene-Ochir" w:date="2020-02-07T00:02:00Z"/>
          <w:b/>
          <w:bCs/>
          <w:sz w:val="20"/>
          <w:szCs w:val="20"/>
          <w:lang w:val="mn-MN"/>
        </w:rPr>
        <w:pPrChange w:id="548" w:author="Otgontugs Samdan" w:date="2021-07-14T10:15:00Z">
          <w:pPr/>
        </w:pPrChange>
      </w:pPr>
      <w:del w:id="549" w:author="Erdene Baatar Erdene-Ochir" w:date="2020-02-07T00:01:00Z">
        <w:r w:rsidRPr="00460D2F" w:rsidDel="00327009">
          <w:rPr>
            <w:b/>
            <w:bCs/>
            <w:sz w:val="20"/>
            <w:szCs w:val="20"/>
            <w:lang w:val="mn-MN"/>
          </w:rPr>
          <w:delText xml:space="preserve">сансрын </w:delText>
        </w:r>
      </w:del>
      <w:ins w:id="550" w:author="Erdene Baatar Erdene-Ochir" w:date="2020-02-07T00:01:00Z">
        <w:r w:rsidR="00327009">
          <w:rPr>
            <w:b/>
            <w:bCs/>
            <w:sz w:val="20"/>
            <w:szCs w:val="20"/>
            <w:lang w:val="mn-MN"/>
          </w:rPr>
          <w:t>С</w:t>
        </w:r>
        <w:r w:rsidR="00327009" w:rsidRPr="00460D2F">
          <w:rPr>
            <w:b/>
            <w:bCs/>
            <w:sz w:val="20"/>
            <w:szCs w:val="20"/>
            <w:lang w:val="mn-MN"/>
          </w:rPr>
          <w:t xml:space="preserve">ансрын </w:t>
        </w:r>
      </w:ins>
      <w:del w:id="551" w:author="Erdene Baatar Erdene-Ochir" w:date="2020-02-07T00:01:00Z">
        <w:r w:rsidRPr="00460D2F" w:rsidDel="00327009">
          <w:rPr>
            <w:b/>
            <w:bCs/>
            <w:sz w:val="20"/>
            <w:szCs w:val="20"/>
            <w:lang w:val="mn-MN"/>
          </w:rPr>
          <w:delText xml:space="preserve">хяналтгүй </w:delText>
        </w:r>
      </w:del>
      <w:r w:rsidRPr="00460D2F">
        <w:rPr>
          <w:b/>
          <w:bCs/>
          <w:sz w:val="20"/>
          <w:szCs w:val="20"/>
          <w:lang w:val="mn-MN"/>
        </w:rPr>
        <w:t>эргэлт</w:t>
      </w:r>
      <w:ins w:id="552" w:author="Erdene Baatar Erdene-Ochir" w:date="2020-02-07T00:01:00Z">
        <w:r w:rsidR="00327009">
          <w:rPr>
            <w:b/>
            <w:bCs/>
            <w:sz w:val="20"/>
            <w:szCs w:val="20"/>
            <w:lang w:val="mn-MN"/>
          </w:rPr>
          <w:t>э</w:t>
        </w:r>
      </w:ins>
      <w:r w:rsidRPr="00460D2F">
        <w:rPr>
          <w:b/>
          <w:bCs/>
          <w:sz w:val="20"/>
          <w:szCs w:val="20"/>
          <w:lang w:val="mn-MN"/>
        </w:rPr>
        <w:t>н</w:t>
      </w:r>
      <w:del w:id="553" w:author="Erdene Baatar Erdene-Ochir" w:date="2020-02-07T00:01:00Z">
        <w:r w:rsidRPr="00460D2F" w:rsidDel="00327009">
          <w:rPr>
            <w:b/>
            <w:bCs/>
            <w:sz w:val="20"/>
            <w:szCs w:val="20"/>
            <w:lang w:val="mn-MN"/>
          </w:rPr>
          <w:delText>ээс</w:delText>
        </w:r>
      </w:del>
      <w:ins w:id="554" w:author="Erdene Baatar Erdene-Ochir" w:date="2020-02-07T00:01:00Z">
        <w:r w:rsidR="00327009">
          <w:rPr>
            <w:b/>
            <w:bCs/>
            <w:sz w:val="20"/>
            <w:szCs w:val="20"/>
            <w:lang w:val="mn-MN"/>
          </w:rPr>
          <w:t>д</w:t>
        </w:r>
      </w:ins>
      <w:r w:rsidRPr="00460D2F">
        <w:rPr>
          <w:b/>
          <w:bCs/>
          <w:sz w:val="20"/>
          <w:szCs w:val="20"/>
          <w:lang w:val="mn-MN"/>
        </w:rPr>
        <w:t xml:space="preserve"> </w:t>
      </w:r>
      <w:ins w:id="555" w:author="Erdene Baatar Erdene-Ochir" w:date="2020-02-07T00:01:00Z">
        <w:r w:rsidR="00327009">
          <w:rPr>
            <w:b/>
            <w:bCs/>
            <w:sz w:val="20"/>
            <w:szCs w:val="20"/>
            <w:lang w:val="mn-MN"/>
          </w:rPr>
          <w:t>эрх</w:t>
        </w:r>
      </w:ins>
      <w:ins w:id="556" w:author="Erdene Baatar Erdene-Ochir" w:date="2020-02-07T00:02:00Z">
        <w:r w:rsidR="00327009">
          <w:rPr>
            <w:b/>
            <w:bCs/>
            <w:sz w:val="20"/>
            <w:szCs w:val="20"/>
            <w:lang w:val="mn-MN"/>
          </w:rPr>
          <w:t>гүй төрөхөөс ангижирдаг</w:t>
        </w:r>
      </w:ins>
      <w:del w:id="557" w:author="Erdene Baatar Erdene-Ochir" w:date="2020-02-07T00:02:00Z">
        <w:r w:rsidRPr="00460D2F" w:rsidDel="00327009">
          <w:rPr>
            <w:b/>
            <w:bCs/>
            <w:sz w:val="20"/>
            <w:szCs w:val="20"/>
            <w:lang w:val="mn-MN"/>
          </w:rPr>
          <w:delText>өөрсдийг чөлөөл</w:delText>
        </w:r>
        <w:r w:rsidR="00AA5E11" w:rsidDel="00327009">
          <w:rPr>
            <w:b/>
            <w:bCs/>
            <w:sz w:val="20"/>
            <w:szCs w:val="20"/>
            <w:lang w:val="mn-MN"/>
          </w:rPr>
          <w:delText>дөг</w:delText>
        </w:r>
      </w:del>
      <w:r w:rsidRPr="00460D2F">
        <w:rPr>
          <w:b/>
          <w:bCs/>
          <w:sz w:val="20"/>
          <w:szCs w:val="20"/>
          <w:lang w:val="mn-MN"/>
        </w:rPr>
        <w:t xml:space="preserve"> учиртай. </w:t>
      </w:r>
    </w:p>
    <w:p w14:paraId="7A1E8504" w14:textId="15EE1B93" w:rsidR="006D7FB9" w:rsidRPr="00460D2F" w:rsidRDefault="006D7FB9">
      <w:pPr>
        <w:rPr>
          <w:b/>
          <w:bCs/>
          <w:sz w:val="20"/>
          <w:szCs w:val="20"/>
          <w:lang w:val="mn-MN"/>
        </w:rPr>
      </w:pPr>
      <w:r w:rsidRPr="00460D2F">
        <w:rPr>
          <w:b/>
          <w:bCs/>
          <w:sz w:val="20"/>
          <w:szCs w:val="20"/>
          <w:lang w:val="mn-MN"/>
        </w:rPr>
        <w:t xml:space="preserve">Тэр газарт төрөх сайн хувь </w:t>
      </w:r>
      <w:del w:id="558" w:author="Erdene Baatar Erdene-Ochir" w:date="2020-02-07T00:03:00Z">
        <w:r w:rsidR="00F05DED" w:rsidDel="00327009">
          <w:rPr>
            <w:b/>
            <w:bCs/>
            <w:sz w:val="20"/>
            <w:szCs w:val="20"/>
            <w:lang w:val="mn-MN"/>
          </w:rPr>
          <w:delText xml:space="preserve">надад </w:delText>
        </w:r>
      </w:del>
      <w:ins w:id="559" w:author="Erdene Baatar Erdene-Ochir" w:date="2020-02-07T00:03:00Z">
        <w:r w:rsidR="00327009">
          <w:rPr>
            <w:b/>
            <w:bCs/>
            <w:sz w:val="20"/>
            <w:szCs w:val="20"/>
            <w:lang w:val="mn-MN"/>
          </w:rPr>
          <w:t xml:space="preserve">бидэнд </w:t>
        </w:r>
      </w:ins>
      <w:r w:rsidRPr="00460D2F">
        <w:rPr>
          <w:b/>
          <w:bCs/>
          <w:sz w:val="20"/>
          <w:szCs w:val="20"/>
          <w:lang w:val="mn-MN"/>
        </w:rPr>
        <w:t>тохиох болтугай.</w:t>
      </w:r>
    </w:p>
    <w:p w14:paraId="330071CB" w14:textId="1725488B" w:rsidR="00CF0D99" w:rsidDel="003C7447" w:rsidRDefault="00CF0D99">
      <w:pPr>
        <w:rPr>
          <w:del w:id="560" w:author="Otgontugs Samdan" w:date="2021-07-14T10:01:00Z"/>
          <w:sz w:val="18"/>
          <w:szCs w:val="18"/>
        </w:rPr>
      </w:pPr>
      <w:del w:id="561" w:author="Otgontugs Samdan" w:date="2021-07-14T10:01:00Z">
        <w:r w:rsidRPr="00460D2F" w:rsidDel="003C7447">
          <w:rPr>
            <w:sz w:val="18"/>
            <w:szCs w:val="18"/>
          </w:rPr>
          <w:delText>In this realm there are no contagious diseases nor the harm of warfare. It is free from all forms of hard labor and pollution</w:delText>
        </w:r>
        <w:r w:rsidR="00460D2F" w:rsidRPr="00460D2F" w:rsidDel="003C7447">
          <w:rPr>
            <w:sz w:val="18"/>
            <w:szCs w:val="18"/>
          </w:rPr>
          <w:delText>. Thera are no earthquakes, flood or any other type of natural disasters. Because of the pervasive love and kindness people are peaceful with no trace of anxiety.</w:delText>
        </w:r>
      </w:del>
    </w:p>
    <w:p w14:paraId="0C5CCDB9" w14:textId="77777777" w:rsidR="003C7447" w:rsidRPr="00460D2F" w:rsidRDefault="003C7447" w:rsidP="00CF0D99">
      <w:pPr>
        <w:rPr>
          <w:ins w:id="562" w:author="Otgontugs Samdan" w:date="2021-07-14T10:01:00Z"/>
          <w:sz w:val="18"/>
          <w:szCs w:val="18"/>
        </w:rPr>
      </w:pPr>
    </w:p>
    <w:p w14:paraId="3179C4D1" w14:textId="77777777" w:rsidR="00E26C99" w:rsidRDefault="006D7FB9" w:rsidP="002967C0">
      <w:pPr>
        <w:spacing w:after="0"/>
        <w:rPr>
          <w:ins w:id="563" w:author="Erdene Baatar Erdene-Ochir" w:date="2020-02-07T21:17:00Z"/>
          <w:b/>
          <w:bCs/>
          <w:sz w:val="20"/>
          <w:szCs w:val="20"/>
          <w:lang w:val="mn-MN"/>
        </w:rPr>
        <w:pPrChange w:id="564" w:author="Otgontugs Samdan" w:date="2021-07-14T10:15:00Z">
          <w:pPr/>
        </w:pPrChange>
      </w:pPr>
      <w:r w:rsidRPr="00460D2F">
        <w:rPr>
          <w:b/>
          <w:bCs/>
          <w:sz w:val="20"/>
          <w:szCs w:val="20"/>
          <w:lang w:val="mn-MN"/>
        </w:rPr>
        <w:t xml:space="preserve">Тэнд халдварт өвчин, </w:t>
      </w:r>
      <w:del w:id="565" w:author="Erdene Baatar Erdene-Ochir" w:date="2020-02-07T21:17:00Z">
        <w:r w:rsidRPr="00460D2F" w:rsidDel="00E26C99">
          <w:rPr>
            <w:b/>
            <w:bCs/>
            <w:sz w:val="20"/>
            <w:szCs w:val="20"/>
            <w:lang w:val="mn-MN"/>
          </w:rPr>
          <w:delText>дайн гамшиг</w:delText>
        </w:r>
      </w:del>
      <w:ins w:id="566" w:author="Erdene Baatar Erdene-Ochir" w:date="2020-02-07T21:17:00Z">
        <w:r w:rsidR="00E26C99">
          <w:rPr>
            <w:b/>
            <w:bCs/>
            <w:sz w:val="20"/>
            <w:szCs w:val="20"/>
            <w:lang w:val="mn-MN"/>
          </w:rPr>
          <w:t>мэсийн хорлол</w:t>
        </w:r>
      </w:ins>
      <w:r w:rsidRPr="00460D2F">
        <w:rPr>
          <w:b/>
          <w:bCs/>
          <w:sz w:val="20"/>
          <w:szCs w:val="20"/>
          <w:lang w:val="mn-MN"/>
        </w:rPr>
        <w:t xml:space="preserve"> </w:t>
      </w:r>
      <w:del w:id="567" w:author="Erdene Baatar Erdene-Ochir" w:date="2020-02-07T21:17:00Z">
        <w:r w:rsidRPr="00460D2F" w:rsidDel="00E26C99">
          <w:rPr>
            <w:b/>
            <w:bCs/>
            <w:sz w:val="20"/>
            <w:szCs w:val="20"/>
            <w:lang w:val="mn-MN"/>
          </w:rPr>
          <w:delText>аль нь ч</w:delText>
        </w:r>
      </w:del>
      <w:ins w:id="568" w:author="Erdene Baatar Erdene-Ochir" w:date="2020-02-07T21:17:00Z">
        <w:r w:rsidR="00E26C99">
          <w:rPr>
            <w:b/>
            <w:bCs/>
            <w:sz w:val="20"/>
            <w:szCs w:val="20"/>
            <w:lang w:val="mn-MN"/>
          </w:rPr>
          <w:t>гэх юм</w:t>
        </w:r>
      </w:ins>
      <w:r w:rsidRPr="00460D2F">
        <w:rPr>
          <w:b/>
          <w:bCs/>
          <w:sz w:val="20"/>
          <w:szCs w:val="20"/>
          <w:lang w:val="mn-MN"/>
        </w:rPr>
        <w:t xml:space="preserve"> үгүй. </w:t>
      </w:r>
    </w:p>
    <w:p w14:paraId="03CF8967" w14:textId="77777777" w:rsidR="00E26C99" w:rsidRDefault="006D7FB9" w:rsidP="002967C0">
      <w:pPr>
        <w:spacing w:after="0"/>
        <w:rPr>
          <w:ins w:id="569" w:author="Erdene Baatar Erdene-Ochir" w:date="2020-02-07T21:18:00Z"/>
          <w:b/>
          <w:bCs/>
          <w:sz w:val="20"/>
          <w:szCs w:val="20"/>
          <w:lang w:val="mn-MN"/>
        </w:rPr>
        <w:pPrChange w:id="570" w:author="Otgontugs Samdan" w:date="2021-07-14T10:15:00Z">
          <w:pPr/>
        </w:pPrChange>
      </w:pPr>
      <w:r w:rsidRPr="00460D2F">
        <w:rPr>
          <w:b/>
          <w:bCs/>
          <w:sz w:val="20"/>
          <w:szCs w:val="20"/>
          <w:lang w:val="mn-MN"/>
        </w:rPr>
        <w:t>Элдвийн хүнд</w:t>
      </w:r>
      <w:r w:rsidR="00A42B6A">
        <w:rPr>
          <w:b/>
          <w:bCs/>
          <w:sz w:val="20"/>
          <w:szCs w:val="20"/>
          <w:lang w:val="mn-MN"/>
        </w:rPr>
        <w:t xml:space="preserve"> хүчир хөдөлмөр</w:t>
      </w:r>
      <w:r w:rsidRPr="00460D2F">
        <w:rPr>
          <w:b/>
          <w:bCs/>
          <w:sz w:val="20"/>
          <w:szCs w:val="20"/>
          <w:lang w:val="mn-MN"/>
        </w:rPr>
        <w:t xml:space="preserve"> </w:t>
      </w:r>
      <w:r w:rsidR="00A42B6A">
        <w:rPr>
          <w:b/>
          <w:bCs/>
          <w:sz w:val="20"/>
          <w:szCs w:val="20"/>
          <w:lang w:val="mn-MN"/>
        </w:rPr>
        <w:t>болоод</w:t>
      </w:r>
      <w:r w:rsidRPr="00460D2F">
        <w:rPr>
          <w:b/>
          <w:bCs/>
          <w:sz w:val="20"/>
          <w:szCs w:val="20"/>
          <w:lang w:val="mn-MN"/>
        </w:rPr>
        <w:t xml:space="preserve"> </w:t>
      </w:r>
      <w:r w:rsidR="00A42B6A">
        <w:rPr>
          <w:b/>
          <w:bCs/>
          <w:sz w:val="20"/>
          <w:szCs w:val="20"/>
          <w:lang w:val="mn-MN"/>
        </w:rPr>
        <w:t>хот агаарын бохирдолт</w:t>
      </w:r>
      <w:r w:rsidRPr="00460D2F">
        <w:rPr>
          <w:b/>
          <w:bCs/>
          <w:sz w:val="20"/>
          <w:szCs w:val="20"/>
          <w:lang w:val="mn-MN"/>
        </w:rPr>
        <w:t xml:space="preserve"> үгүй. </w:t>
      </w:r>
    </w:p>
    <w:p w14:paraId="71C8214F" w14:textId="6E2A76F1" w:rsidR="00E26C99" w:rsidRDefault="006D7FB9" w:rsidP="002967C0">
      <w:pPr>
        <w:spacing w:after="0"/>
        <w:rPr>
          <w:ins w:id="571" w:author="Erdene Baatar Erdene-Ochir" w:date="2020-02-07T21:19:00Z"/>
          <w:b/>
          <w:bCs/>
          <w:sz w:val="20"/>
          <w:szCs w:val="20"/>
          <w:lang w:val="mn-MN"/>
        </w:rPr>
        <w:pPrChange w:id="572" w:author="Otgontugs Samdan" w:date="2021-07-14T10:15:00Z">
          <w:pPr/>
        </w:pPrChange>
      </w:pPr>
      <w:r w:rsidRPr="00460D2F">
        <w:rPr>
          <w:b/>
          <w:bCs/>
          <w:sz w:val="20"/>
          <w:szCs w:val="20"/>
          <w:lang w:val="mn-MN"/>
        </w:rPr>
        <w:t>Газар хөдлөх, үер ус</w:t>
      </w:r>
      <w:ins w:id="573" w:author="Erdene Baatar Erdene-Ochir" w:date="2020-02-07T21:19:00Z">
        <w:r w:rsidR="00E26C99">
          <w:rPr>
            <w:b/>
            <w:bCs/>
            <w:sz w:val="20"/>
            <w:szCs w:val="20"/>
            <w:lang w:val="mn-MN"/>
          </w:rPr>
          <w:t>,</w:t>
        </w:r>
      </w:ins>
      <w:r w:rsidRPr="00460D2F">
        <w:rPr>
          <w:b/>
          <w:bCs/>
          <w:sz w:val="20"/>
          <w:szCs w:val="20"/>
          <w:lang w:val="mn-MN"/>
        </w:rPr>
        <w:t xml:space="preserve"> </w:t>
      </w:r>
      <w:ins w:id="574" w:author="Otgontugs Samdan" w:date="2021-07-14T10:01:00Z">
        <w:r w:rsidR="003C7447">
          <w:rPr>
            <w:b/>
            <w:bCs/>
            <w:sz w:val="20"/>
            <w:szCs w:val="20"/>
            <w:lang w:val="mn-MN"/>
          </w:rPr>
          <w:t xml:space="preserve">таван </w:t>
        </w:r>
      </w:ins>
      <w:del w:id="575" w:author="Erdene Baatar Erdene-Ochir" w:date="2020-02-07T21:19:00Z">
        <w:r w:rsidRPr="00460D2F" w:rsidDel="00E26C99">
          <w:rPr>
            <w:b/>
            <w:bCs/>
            <w:sz w:val="20"/>
            <w:szCs w:val="20"/>
            <w:lang w:val="mn-MN"/>
          </w:rPr>
          <w:delText>байгалийн гамшиг</w:delText>
        </w:r>
      </w:del>
      <w:ins w:id="576" w:author="Erdene Baatar Erdene-Ochir" w:date="2020-02-07T21:19:00Z">
        <w:r w:rsidR="00E26C99">
          <w:rPr>
            <w:b/>
            <w:bCs/>
            <w:sz w:val="20"/>
            <w:szCs w:val="20"/>
            <w:lang w:val="mn-MN"/>
          </w:rPr>
          <w:t>махбодын хямрал</w:t>
        </w:r>
      </w:ins>
      <w:r w:rsidRPr="00460D2F">
        <w:rPr>
          <w:b/>
          <w:bCs/>
          <w:sz w:val="20"/>
          <w:szCs w:val="20"/>
          <w:lang w:val="mn-MN"/>
        </w:rPr>
        <w:t xml:space="preserve"> </w:t>
      </w:r>
      <w:del w:id="577" w:author="Otgontugs Samdan" w:date="2021-07-14T10:01:00Z">
        <w:r w:rsidRPr="00460D2F" w:rsidDel="003C7447">
          <w:rPr>
            <w:b/>
            <w:bCs/>
            <w:sz w:val="20"/>
            <w:szCs w:val="20"/>
            <w:lang w:val="mn-MN"/>
          </w:rPr>
          <w:delText xml:space="preserve">огт </w:delText>
        </w:r>
      </w:del>
      <w:ins w:id="578" w:author="Otgontugs Samdan" w:date="2021-07-14T10:01:00Z">
        <w:r w:rsidR="003C7447">
          <w:rPr>
            <w:b/>
            <w:bCs/>
            <w:sz w:val="20"/>
            <w:szCs w:val="20"/>
            <w:lang w:val="mn-MN"/>
          </w:rPr>
          <w:t>ч</w:t>
        </w:r>
        <w:r w:rsidR="003C7447" w:rsidRPr="00460D2F">
          <w:rPr>
            <w:b/>
            <w:bCs/>
            <w:sz w:val="20"/>
            <w:szCs w:val="20"/>
            <w:lang w:val="mn-MN"/>
          </w:rPr>
          <w:t xml:space="preserve"> </w:t>
        </w:r>
      </w:ins>
      <w:r w:rsidRPr="00460D2F">
        <w:rPr>
          <w:b/>
          <w:bCs/>
          <w:sz w:val="20"/>
          <w:szCs w:val="20"/>
          <w:lang w:val="mn-MN"/>
        </w:rPr>
        <w:t>байхгүй</w:t>
      </w:r>
      <w:del w:id="579" w:author="Erdene Baatar Erdene-Ochir" w:date="2020-02-07T21:22:00Z">
        <w:r w:rsidRPr="00460D2F" w:rsidDel="00E26C99">
          <w:rPr>
            <w:b/>
            <w:bCs/>
            <w:sz w:val="20"/>
            <w:szCs w:val="20"/>
            <w:lang w:val="mn-MN"/>
          </w:rPr>
          <w:delText xml:space="preserve">, </w:delText>
        </w:r>
      </w:del>
      <w:ins w:id="580" w:author="Erdene Baatar Erdene-Ochir" w:date="2020-02-07T21:22:00Z">
        <w:r w:rsidR="00E26C99">
          <w:rPr>
            <w:b/>
            <w:bCs/>
            <w:sz w:val="20"/>
            <w:szCs w:val="20"/>
            <w:lang w:val="mn-MN"/>
          </w:rPr>
          <w:t>.</w:t>
        </w:r>
        <w:r w:rsidR="00E26C99" w:rsidRPr="00460D2F">
          <w:rPr>
            <w:b/>
            <w:bCs/>
            <w:sz w:val="20"/>
            <w:szCs w:val="20"/>
            <w:lang w:val="mn-MN"/>
          </w:rPr>
          <w:t xml:space="preserve"> </w:t>
        </w:r>
      </w:ins>
    </w:p>
    <w:p w14:paraId="254213E0" w14:textId="44652BA0" w:rsidR="006D7FB9" w:rsidRPr="00460D2F" w:rsidRDefault="006D7FB9">
      <w:pPr>
        <w:rPr>
          <w:b/>
          <w:bCs/>
          <w:sz w:val="20"/>
          <w:szCs w:val="20"/>
          <w:lang w:val="mn-MN"/>
        </w:rPr>
      </w:pPr>
      <w:del w:id="581" w:author="Erdene Baatar Erdene-Ochir" w:date="2020-02-07T21:19:00Z">
        <w:r w:rsidRPr="00460D2F" w:rsidDel="00E26C99">
          <w:rPr>
            <w:b/>
            <w:bCs/>
            <w:sz w:val="20"/>
            <w:szCs w:val="20"/>
            <w:lang w:val="mn-MN"/>
          </w:rPr>
          <w:delText xml:space="preserve">бүхнийг </w:delText>
        </w:r>
      </w:del>
      <w:ins w:id="582" w:author="Erdene Baatar Erdene-Ochir" w:date="2020-02-07T21:19:00Z">
        <w:r w:rsidR="00E26C99">
          <w:rPr>
            <w:b/>
            <w:bCs/>
            <w:sz w:val="20"/>
            <w:szCs w:val="20"/>
            <w:lang w:val="mn-MN"/>
          </w:rPr>
          <w:t>Б</w:t>
        </w:r>
        <w:r w:rsidR="00E26C99" w:rsidRPr="00460D2F">
          <w:rPr>
            <w:b/>
            <w:bCs/>
            <w:sz w:val="20"/>
            <w:szCs w:val="20"/>
            <w:lang w:val="mn-MN"/>
          </w:rPr>
          <w:t>ү</w:t>
        </w:r>
      </w:ins>
      <w:ins w:id="583" w:author="Erdene Baatar Erdene-Ochir" w:date="2020-02-07T21:20:00Z">
        <w:r w:rsidR="00E26C99">
          <w:rPr>
            <w:b/>
            <w:bCs/>
            <w:sz w:val="20"/>
            <w:szCs w:val="20"/>
            <w:lang w:val="mn-MN"/>
          </w:rPr>
          <w:t>гдээр</w:t>
        </w:r>
      </w:ins>
      <w:del w:id="584" w:author="Erdene Baatar Erdene-Ochir" w:date="2020-02-07T21:20:00Z">
        <w:r w:rsidRPr="00460D2F" w:rsidDel="00E26C99">
          <w:rPr>
            <w:b/>
            <w:bCs/>
            <w:sz w:val="20"/>
            <w:szCs w:val="20"/>
            <w:lang w:val="mn-MN"/>
          </w:rPr>
          <w:delText>хамарсан</w:delText>
        </w:r>
      </w:del>
      <w:r w:rsidRPr="00460D2F">
        <w:rPr>
          <w:b/>
          <w:bCs/>
          <w:sz w:val="20"/>
          <w:szCs w:val="20"/>
          <w:lang w:val="mn-MN"/>
        </w:rPr>
        <w:t xml:space="preserve"> </w:t>
      </w:r>
      <w:del w:id="585" w:author="Erdene Baatar Erdene-Ochir" w:date="2020-02-07T21:25:00Z">
        <w:r w:rsidRPr="00460D2F" w:rsidDel="00E26C99">
          <w:rPr>
            <w:b/>
            <w:bCs/>
            <w:sz w:val="20"/>
            <w:szCs w:val="20"/>
            <w:lang w:val="mn-MN"/>
          </w:rPr>
          <w:delText xml:space="preserve">хайр энэрэл </w:delText>
        </w:r>
      </w:del>
      <w:ins w:id="586" w:author="Erdene Baatar Erdene-Ochir" w:date="2020-02-07T21:21:00Z">
        <w:r w:rsidR="00E26C99">
          <w:rPr>
            <w:b/>
            <w:bCs/>
            <w:sz w:val="20"/>
            <w:szCs w:val="20"/>
            <w:lang w:val="mn-MN"/>
          </w:rPr>
          <w:t xml:space="preserve">амар тайван, энх амгалан, </w:t>
        </w:r>
      </w:ins>
      <w:del w:id="587" w:author="Erdene Baatar Erdene-Ochir" w:date="2020-02-07T21:22:00Z">
        <w:r w:rsidRPr="00460D2F" w:rsidDel="00E26C99">
          <w:rPr>
            <w:b/>
            <w:bCs/>
            <w:sz w:val="20"/>
            <w:szCs w:val="20"/>
            <w:lang w:val="mn-MN"/>
          </w:rPr>
          <w:delText>л байх, бухимдал сандралаас бүрэн чөлөөтэй амгалан энхийн нутаг болой</w:delText>
        </w:r>
      </w:del>
      <w:ins w:id="588" w:author="Erdene Baatar Erdene-Ochir" w:date="2020-02-07T21:22:00Z">
        <w:r w:rsidR="00E26C99">
          <w:rPr>
            <w:b/>
            <w:bCs/>
            <w:sz w:val="20"/>
            <w:szCs w:val="20"/>
            <w:lang w:val="mn-MN"/>
          </w:rPr>
          <w:t>элбэрэл нигүүлсэлээр цэнгэлдмүү</w:t>
        </w:r>
      </w:ins>
      <w:r w:rsidRPr="00460D2F">
        <w:rPr>
          <w:b/>
          <w:bCs/>
          <w:sz w:val="20"/>
          <w:szCs w:val="20"/>
          <w:lang w:val="mn-MN"/>
        </w:rPr>
        <w:t>.</w:t>
      </w:r>
    </w:p>
    <w:p w14:paraId="1868E520" w14:textId="0576A581" w:rsidR="00460D2F" w:rsidRPr="006D7F63" w:rsidDel="003C7447" w:rsidRDefault="00460D2F">
      <w:pPr>
        <w:rPr>
          <w:del w:id="589" w:author="Otgontugs Samdan" w:date="2021-07-14T10:01:00Z"/>
          <w:sz w:val="18"/>
          <w:szCs w:val="18"/>
          <w:lang w:val="mn-MN"/>
        </w:rPr>
      </w:pPr>
      <w:del w:id="590" w:author="Otgontugs Samdan" w:date="2021-07-14T10:01:00Z">
        <w:r w:rsidRPr="00460D2F" w:rsidDel="003C7447">
          <w:rPr>
            <w:sz w:val="18"/>
            <w:szCs w:val="18"/>
          </w:rPr>
          <w:delText xml:space="preserve">Concepts like war, conflict, winning and losing are not even known. There is no prejudice between low or high castes, nor between races. In fact, there is no bias </w:delText>
        </w:r>
        <w:r w:rsidR="006D7F63" w:rsidRPr="00460D2F" w:rsidDel="003C7447">
          <w:rPr>
            <w:sz w:val="18"/>
            <w:szCs w:val="18"/>
          </w:rPr>
          <w:delText>of</w:delText>
        </w:r>
        <w:r w:rsidRPr="00460D2F" w:rsidDel="003C7447">
          <w:rPr>
            <w:sz w:val="18"/>
            <w:szCs w:val="18"/>
          </w:rPr>
          <w:delText xml:space="preserve"> any kind. There are no rich or poor, workers or merchants. For these reasons the realm is peaceful, allowing everyone to experience the great harmony of joy and bliss in the profound path o</w:delText>
        </w:r>
        <w:r w:rsidR="006D7F63" w:rsidDel="003C7447">
          <w:rPr>
            <w:sz w:val="18"/>
            <w:szCs w:val="18"/>
          </w:rPr>
          <w:delText>f</w:delText>
        </w:r>
        <w:r w:rsidRPr="00460D2F" w:rsidDel="003C7447">
          <w:rPr>
            <w:sz w:val="18"/>
            <w:szCs w:val="18"/>
          </w:rPr>
          <w:delText xml:space="preserve"> secret mantra.</w:delText>
        </w:r>
        <w:r w:rsidR="006D7F63" w:rsidDel="003C7447">
          <w:rPr>
            <w:sz w:val="18"/>
            <w:szCs w:val="18"/>
          </w:rPr>
          <w:delText xml:space="preserve"> </w:delText>
        </w:r>
      </w:del>
    </w:p>
    <w:p w14:paraId="35C27ACF" w14:textId="77777777" w:rsidR="003C7447" w:rsidRDefault="003C7447">
      <w:pPr>
        <w:rPr>
          <w:ins w:id="591" w:author="Otgontugs Samdan" w:date="2021-07-14T10:01:00Z"/>
          <w:sz w:val="18"/>
          <w:szCs w:val="18"/>
        </w:rPr>
      </w:pPr>
    </w:p>
    <w:p w14:paraId="2FC15790" w14:textId="33B805C7" w:rsidR="00E26C99" w:rsidRDefault="006D7FB9" w:rsidP="002967C0">
      <w:pPr>
        <w:spacing w:after="0"/>
        <w:rPr>
          <w:ins w:id="592" w:author="Erdene Baatar Erdene-Ochir" w:date="2020-02-07T21:23:00Z"/>
          <w:b/>
          <w:bCs/>
          <w:sz w:val="20"/>
          <w:szCs w:val="20"/>
          <w:lang w:val="mn-MN"/>
        </w:rPr>
        <w:pPrChange w:id="593" w:author="Otgontugs Samdan" w:date="2021-07-14T10:15:00Z">
          <w:pPr/>
        </w:pPrChange>
      </w:pPr>
      <w:del w:id="594" w:author="Erdene Baatar Erdene-Ochir" w:date="2020-02-07T21:22:00Z">
        <w:r w:rsidRPr="00460D2F" w:rsidDel="00E26C99">
          <w:rPr>
            <w:b/>
            <w:bCs/>
            <w:sz w:val="20"/>
            <w:szCs w:val="20"/>
            <w:lang w:val="mn-MN"/>
          </w:rPr>
          <w:delText>Дайсагнал будлиан</w:delText>
        </w:r>
      </w:del>
      <w:ins w:id="595" w:author="Erdene Baatar Erdene-Ochir" w:date="2020-02-07T21:22:00Z">
        <w:r w:rsidR="00E26C99">
          <w:rPr>
            <w:b/>
            <w:bCs/>
            <w:sz w:val="20"/>
            <w:szCs w:val="20"/>
            <w:lang w:val="mn-MN"/>
          </w:rPr>
          <w:t>Дайн тулаан</w:t>
        </w:r>
      </w:ins>
      <w:r w:rsidRPr="00460D2F">
        <w:rPr>
          <w:b/>
          <w:bCs/>
          <w:sz w:val="20"/>
          <w:szCs w:val="20"/>
          <w:lang w:val="mn-MN"/>
        </w:rPr>
        <w:t xml:space="preserve">, </w:t>
      </w:r>
      <w:ins w:id="596" w:author="Erdene Baatar Erdene-Ochir" w:date="2020-02-07T21:23:00Z">
        <w:r w:rsidR="00E26C99">
          <w:rPr>
            <w:b/>
            <w:bCs/>
            <w:sz w:val="20"/>
            <w:szCs w:val="20"/>
            <w:lang w:val="mn-MN"/>
          </w:rPr>
          <w:t xml:space="preserve">хямрал тэмцэл, </w:t>
        </w:r>
      </w:ins>
      <w:r w:rsidRPr="00460D2F">
        <w:rPr>
          <w:b/>
          <w:bCs/>
          <w:sz w:val="20"/>
          <w:szCs w:val="20"/>
          <w:lang w:val="mn-MN"/>
        </w:rPr>
        <w:t xml:space="preserve">ялах ялагдах тухай сонсоо ч үгүй </w:t>
      </w:r>
    </w:p>
    <w:p w14:paraId="13AEE331" w14:textId="77777777" w:rsidR="00E26C99" w:rsidRDefault="006D7FB9" w:rsidP="002967C0">
      <w:pPr>
        <w:spacing w:after="0"/>
        <w:rPr>
          <w:ins w:id="597" w:author="Erdene Baatar Erdene-Ochir" w:date="2020-02-07T21:23:00Z"/>
          <w:b/>
          <w:bCs/>
          <w:sz w:val="20"/>
          <w:szCs w:val="20"/>
          <w:lang w:val="mn-MN"/>
        </w:rPr>
        <w:pPrChange w:id="598" w:author="Otgontugs Samdan" w:date="2021-07-14T10:15:00Z">
          <w:pPr/>
        </w:pPrChange>
      </w:pPr>
      <w:del w:id="599" w:author="Erdene Baatar Erdene-Ochir" w:date="2020-02-07T21:23:00Z">
        <w:r w:rsidRPr="00460D2F" w:rsidDel="00E26C99">
          <w:rPr>
            <w:b/>
            <w:bCs/>
            <w:sz w:val="20"/>
            <w:szCs w:val="20"/>
            <w:lang w:val="mn-MN"/>
          </w:rPr>
          <w:delText xml:space="preserve">тэндхийн </w:delText>
        </w:r>
      </w:del>
      <w:ins w:id="600" w:author="Erdene Baatar Erdene-Ochir" w:date="2020-02-07T21:23:00Z">
        <w:r w:rsidR="00E26C99">
          <w:rPr>
            <w:b/>
            <w:bCs/>
            <w:sz w:val="20"/>
            <w:szCs w:val="20"/>
            <w:lang w:val="mn-MN"/>
          </w:rPr>
          <w:t>Т</w:t>
        </w:r>
        <w:r w:rsidR="00E26C99" w:rsidRPr="00460D2F">
          <w:rPr>
            <w:b/>
            <w:bCs/>
            <w:sz w:val="20"/>
            <w:szCs w:val="20"/>
            <w:lang w:val="mn-MN"/>
          </w:rPr>
          <w:t xml:space="preserve">эндхийн </w:t>
        </w:r>
      </w:ins>
      <w:r w:rsidRPr="00460D2F">
        <w:rPr>
          <w:b/>
          <w:bCs/>
          <w:sz w:val="20"/>
          <w:szCs w:val="20"/>
          <w:lang w:val="mn-MN"/>
        </w:rPr>
        <w:t>иргэд</w:t>
      </w:r>
      <w:r w:rsidR="006D7F63">
        <w:rPr>
          <w:b/>
          <w:bCs/>
          <w:sz w:val="20"/>
          <w:szCs w:val="20"/>
        </w:rPr>
        <w:t>,</w:t>
      </w:r>
      <w:r w:rsidRPr="00460D2F">
        <w:rPr>
          <w:b/>
          <w:bCs/>
          <w:sz w:val="20"/>
          <w:szCs w:val="20"/>
          <w:lang w:val="mn-MN"/>
        </w:rPr>
        <w:t xml:space="preserve"> дээд доод</w:t>
      </w:r>
      <w:r w:rsidR="00A42B6A">
        <w:rPr>
          <w:b/>
          <w:bCs/>
          <w:sz w:val="20"/>
          <w:szCs w:val="20"/>
          <w:lang w:val="mn-MN"/>
        </w:rPr>
        <w:t xml:space="preserve"> ба </w:t>
      </w:r>
      <w:r w:rsidRPr="00460D2F">
        <w:rPr>
          <w:b/>
          <w:bCs/>
          <w:sz w:val="20"/>
          <w:szCs w:val="20"/>
          <w:lang w:val="mn-MN"/>
        </w:rPr>
        <w:t xml:space="preserve">өнгө зүс ялгаа байх нь үгүй. </w:t>
      </w:r>
    </w:p>
    <w:p w14:paraId="4E5ECEE3" w14:textId="77777777" w:rsidR="00E26C99" w:rsidRDefault="006D7FB9" w:rsidP="002967C0">
      <w:pPr>
        <w:spacing w:after="0"/>
        <w:rPr>
          <w:ins w:id="601" w:author="Erdene Baatar Erdene-Ochir" w:date="2020-02-07T21:24:00Z"/>
          <w:b/>
          <w:bCs/>
          <w:sz w:val="20"/>
          <w:szCs w:val="20"/>
          <w:lang w:val="mn-MN"/>
        </w:rPr>
        <w:pPrChange w:id="602" w:author="Otgontugs Samdan" w:date="2021-07-14T10:15:00Z">
          <w:pPr/>
        </w:pPrChange>
      </w:pPr>
      <w:r w:rsidRPr="00460D2F">
        <w:rPr>
          <w:b/>
          <w:bCs/>
          <w:sz w:val="20"/>
          <w:szCs w:val="20"/>
          <w:lang w:val="mn-MN"/>
        </w:rPr>
        <w:t xml:space="preserve">Баян ядуу, ажилчин, худалдаачин гэсэн ямар ч </w:t>
      </w:r>
      <w:del w:id="603" w:author="Erdene Baatar Erdene-Ochir" w:date="2020-02-07T21:24:00Z">
        <w:r w:rsidRPr="00460D2F" w:rsidDel="00E26C99">
          <w:rPr>
            <w:b/>
            <w:bCs/>
            <w:sz w:val="20"/>
            <w:szCs w:val="20"/>
            <w:lang w:val="mn-MN"/>
          </w:rPr>
          <w:delText xml:space="preserve">төрлийн </w:delText>
        </w:r>
      </w:del>
      <w:r w:rsidRPr="00460D2F">
        <w:rPr>
          <w:b/>
          <w:bCs/>
          <w:sz w:val="20"/>
          <w:szCs w:val="20"/>
          <w:lang w:val="mn-MN"/>
        </w:rPr>
        <w:t>ялгавар</w:t>
      </w:r>
      <w:ins w:id="604" w:author="Erdene Baatar Erdene-Ochir" w:date="2020-02-07T21:24:00Z">
        <w:r w:rsidR="00E26C99">
          <w:rPr>
            <w:b/>
            <w:bCs/>
            <w:sz w:val="20"/>
            <w:szCs w:val="20"/>
            <w:lang w:val="mn-MN"/>
          </w:rPr>
          <w:t>лал</w:t>
        </w:r>
      </w:ins>
      <w:r w:rsidRPr="00460D2F">
        <w:rPr>
          <w:b/>
          <w:bCs/>
          <w:sz w:val="20"/>
          <w:szCs w:val="20"/>
          <w:lang w:val="mn-MN"/>
        </w:rPr>
        <w:t xml:space="preserve"> тэнд байхгүйгээс</w:t>
      </w:r>
      <w:r w:rsidR="006D7F63">
        <w:rPr>
          <w:b/>
          <w:bCs/>
          <w:sz w:val="20"/>
          <w:szCs w:val="20"/>
          <w:lang w:val="mn-MN"/>
        </w:rPr>
        <w:t xml:space="preserve"> нэн</w:t>
      </w:r>
      <w:r w:rsidRPr="00460D2F">
        <w:rPr>
          <w:b/>
          <w:bCs/>
          <w:sz w:val="20"/>
          <w:szCs w:val="20"/>
          <w:lang w:val="mn-MN"/>
        </w:rPr>
        <w:t xml:space="preserve"> амгалантай тул </w:t>
      </w:r>
    </w:p>
    <w:p w14:paraId="5DCEDC5C" w14:textId="49DB64CE" w:rsidR="006D7FB9" w:rsidRPr="00460D2F" w:rsidRDefault="00E26C99" w:rsidP="002967C0">
      <w:pPr>
        <w:spacing w:after="0"/>
        <w:rPr>
          <w:b/>
          <w:bCs/>
          <w:sz w:val="20"/>
          <w:szCs w:val="20"/>
          <w:lang w:val="mn-MN"/>
        </w:rPr>
        <w:pPrChange w:id="605" w:author="Otgontugs Samdan" w:date="2021-07-14T10:15:00Z">
          <w:pPr/>
        </w:pPrChange>
      </w:pPr>
      <w:ins w:id="606" w:author="Erdene Baatar Erdene-Ochir" w:date="2020-02-07T21:24:00Z">
        <w:r>
          <w:rPr>
            <w:b/>
            <w:bCs/>
            <w:sz w:val="20"/>
            <w:szCs w:val="20"/>
            <w:lang w:val="mn-MN"/>
          </w:rPr>
          <w:t xml:space="preserve">Бүгдээр </w:t>
        </w:r>
      </w:ins>
      <w:ins w:id="607" w:author="Erdene Baatar Erdene-Ochir" w:date="2020-02-07T21:25:00Z">
        <w:r>
          <w:rPr>
            <w:b/>
            <w:bCs/>
            <w:sz w:val="20"/>
            <w:szCs w:val="20"/>
            <w:lang w:val="mn-MN"/>
          </w:rPr>
          <w:t xml:space="preserve">амар тайван, амгалан жаргалангаар </w:t>
        </w:r>
      </w:ins>
      <w:ins w:id="608" w:author="Erdene Baatar Erdene-Ochir" w:date="2020-02-07T21:24:00Z">
        <w:r w:rsidRPr="00460D2F">
          <w:rPr>
            <w:b/>
            <w:bCs/>
            <w:sz w:val="20"/>
            <w:szCs w:val="20"/>
            <w:lang w:val="mn-MN"/>
          </w:rPr>
          <w:t xml:space="preserve">гүнзгий </w:t>
        </w:r>
      </w:ins>
      <w:r w:rsidR="006D7FB9" w:rsidRPr="00460D2F">
        <w:rPr>
          <w:b/>
          <w:bCs/>
          <w:sz w:val="20"/>
          <w:szCs w:val="20"/>
          <w:lang w:val="mn-MN"/>
        </w:rPr>
        <w:t xml:space="preserve">нууц тарнийн </w:t>
      </w:r>
      <w:del w:id="609" w:author="Erdene Baatar Erdene-Ochir" w:date="2020-02-07T21:24:00Z">
        <w:r w:rsidR="006D7FB9" w:rsidRPr="00460D2F" w:rsidDel="00E26C99">
          <w:rPr>
            <w:b/>
            <w:bCs/>
            <w:sz w:val="20"/>
            <w:szCs w:val="20"/>
            <w:lang w:val="mn-MN"/>
          </w:rPr>
          <w:delText xml:space="preserve">гүнзгий </w:delText>
        </w:r>
      </w:del>
      <w:ins w:id="610" w:author="Erdene Baatar Erdene-Ochir" w:date="2020-02-07T21:25:00Z">
        <w:r w:rsidR="001D5CEC">
          <w:rPr>
            <w:b/>
            <w:bCs/>
            <w:sz w:val="20"/>
            <w:szCs w:val="20"/>
            <w:lang w:val="mn-MN"/>
          </w:rPr>
          <w:t xml:space="preserve">явдлыг </w:t>
        </w:r>
      </w:ins>
      <w:ins w:id="611" w:author="Erdene Baatar Erdene-Ochir" w:date="2020-02-07T21:26:00Z">
        <w:r w:rsidR="001D5CEC">
          <w:rPr>
            <w:b/>
            <w:bCs/>
            <w:sz w:val="20"/>
            <w:szCs w:val="20"/>
            <w:lang w:val="mn-MN"/>
          </w:rPr>
          <w:t>эдэлмүү</w:t>
        </w:r>
      </w:ins>
      <w:del w:id="612" w:author="Erdene Baatar Erdene-Ochir" w:date="2020-02-07T21:25:00Z">
        <w:r w:rsidR="006D7FB9" w:rsidRPr="00460D2F" w:rsidDel="00E26C99">
          <w:rPr>
            <w:b/>
            <w:bCs/>
            <w:sz w:val="20"/>
            <w:szCs w:val="20"/>
            <w:lang w:val="mn-MN"/>
          </w:rPr>
          <w:delText>замдаа баяр таашаал мэдрэх боломж хүн болгонд нээлттэй бөлгөө</w:delText>
        </w:r>
      </w:del>
      <w:r w:rsidR="006D7FB9" w:rsidRPr="00460D2F">
        <w:rPr>
          <w:b/>
          <w:bCs/>
          <w:sz w:val="20"/>
          <w:szCs w:val="20"/>
          <w:lang w:val="mn-MN"/>
        </w:rPr>
        <w:t>.</w:t>
      </w:r>
    </w:p>
    <w:p w14:paraId="25C03B9E" w14:textId="6B484190" w:rsidR="00460D2F" w:rsidDel="003C7447" w:rsidRDefault="00460D2F" w:rsidP="002967C0">
      <w:pPr>
        <w:spacing w:after="0"/>
        <w:rPr>
          <w:del w:id="613" w:author="Otgontugs Samdan" w:date="2021-07-14T10:02:00Z"/>
          <w:sz w:val="18"/>
          <w:szCs w:val="18"/>
        </w:rPr>
        <w:pPrChange w:id="614" w:author="Otgontugs Samdan" w:date="2021-07-14T10:15:00Z">
          <w:pPr/>
        </w:pPrChange>
      </w:pPr>
      <w:del w:id="615" w:author="Otgontugs Samdan" w:date="2021-07-14T10:02:00Z">
        <w:r w:rsidRPr="00562DAC" w:rsidDel="003C7447">
          <w:rPr>
            <w:sz w:val="18"/>
            <w:szCs w:val="18"/>
          </w:rPr>
          <w:delText xml:space="preserve">For those who are born here, the mind is innately virtuous, </w:delText>
        </w:r>
        <w:r w:rsidR="00562DAC" w:rsidRPr="00562DAC" w:rsidDel="003C7447">
          <w:rPr>
            <w:sz w:val="18"/>
            <w:szCs w:val="18"/>
          </w:rPr>
          <w:delText xml:space="preserve">filled with naturally arisen great love and compassion. They are endowed with </w:delText>
        </w:r>
        <w:r w:rsidR="006D7F63" w:rsidRPr="00562DAC" w:rsidDel="003C7447">
          <w:rPr>
            <w:sz w:val="18"/>
            <w:szCs w:val="18"/>
          </w:rPr>
          <w:delText>all</w:delText>
        </w:r>
        <w:r w:rsidR="00562DAC" w:rsidRPr="00562DAC" w:rsidDel="003C7447">
          <w:rPr>
            <w:sz w:val="18"/>
            <w:szCs w:val="18"/>
          </w:rPr>
          <w:delText xml:space="preserve"> the necessary conditions for traversing the stages of the path, while adverse conditions are as non</w:delText>
        </w:r>
        <w:r w:rsidR="00562DAC" w:rsidDel="003C7447">
          <w:rPr>
            <w:sz w:val="18"/>
            <w:szCs w:val="18"/>
          </w:rPr>
          <w:delText>-</w:delText>
        </w:r>
        <w:r w:rsidR="00562DAC" w:rsidRPr="00562DAC" w:rsidDel="003C7447">
          <w:rPr>
            <w:sz w:val="18"/>
            <w:szCs w:val="18"/>
          </w:rPr>
          <w:delText>existent as a sky flower.</w:delText>
        </w:r>
      </w:del>
    </w:p>
    <w:p w14:paraId="4E081292" w14:textId="77777777" w:rsidR="003C7447" w:rsidRPr="00562DAC" w:rsidRDefault="003C7447" w:rsidP="002967C0">
      <w:pPr>
        <w:spacing w:after="0"/>
        <w:rPr>
          <w:ins w:id="616" w:author="Otgontugs Samdan" w:date="2021-07-14T10:02:00Z"/>
          <w:sz w:val="18"/>
          <w:szCs w:val="18"/>
        </w:rPr>
        <w:pPrChange w:id="617" w:author="Otgontugs Samdan" w:date="2021-07-14T10:15:00Z">
          <w:pPr/>
        </w:pPrChange>
      </w:pPr>
    </w:p>
    <w:p w14:paraId="01609154" w14:textId="27493647" w:rsidR="001D5CEC" w:rsidRDefault="004F6A97" w:rsidP="002967C0">
      <w:pPr>
        <w:spacing w:after="0"/>
        <w:rPr>
          <w:ins w:id="618" w:author="Erdene Baatar Erdene-Ochir" w:date="2020-02-07T21:27:00Z"/>
          <w:b/>
          <w:bCs/>
          <w:sz w:val="20"/>
          <w:szCs w:val="20"/>
          <w:lang w:val="mn-MN"/>
        </w:rPr>
        <w:pPrChange w:id="619" w:author="Otgontugs Samdan" w:date="2021-07-14T10:15:00Z">
          <w:pPr/>
        </w:pPrChange>
      </w:pPr>
      <w:r w:rsidRPr="00562DAC">
        <w:rPr>
          <w:b/>
          <w:bCs/>
          <w:sz w:val="20"/>
          <w:szCs w:val="20"/>
          <w:lang w:val="mn-MN"/>
        </w:rPr>
        <w:t xml:space="preserve">Тэнд төрсөн </w:t>
      </w:r>
      <w:ins w:id="620" w:author="Erdene Baatar Erdene-Ochir" w:date="2020-02-07T21:26:00Z">
        <w:r w:rsidR="001D5CEC">
          <w:rPr>
            <w:b/>
            <w:bCs/>
            <w:sz w:val="20"/>
            <w:szCs w:val="20"/>
            <w:lang w:val="mn-MN"/>
          </w:rPr>
          <w:t>даруйгаасаа төрө</w:t>
        </w:r>
      </w:ins>
      <w:ins w:id="621" w:author="Erdene Baatar Erdene-Ochir" w:date="2020-02-07T21:27:00Z">
        <w:r w:rsidR="001D5CEC">
          <w:rPr>
            <w:b/>
            <w:bCs/>
            <w:sz w:val="20"/>
            <w:szCs w:val="20"/>
            <w:lang w:val="mn-MN"/>
          </w:rPr>
          <w:t>лхийн буянт сэтгэлт</w:t>
        </w:r>
      </w:ins>
      <w:ins w:id="622" w:author="Erdene Baatar Erdene-Ochir" w:date="2020-02-07T21:28:00Z">
        <w:r w:rsidR="001D5CEC">
          <w:rPr>
            <w:b/>
            <w:bCs/>
            <w:sz w:val="20"/>
            <w:szCs w:val="20"/>
            <w:lang w:val="mn-MN"/>
          </w:rPr>
          <w:t>эй байх агаад</w:t>
        </w:r>
      </w:ins>
      <w:del w:id="623" w:author="Erdene Baatar Erdene-Ochir" w:date="2020-02-07T21:26:00Z">
        <w:r w:rsidRPr="00562DAC" w:rsidDel="001D5CEC">
          <w:rPr>
            <w:b/>
            <w:bCs/>
            <w:sz w:val="20"/>
            <w:szCs w:val="20"/>
            <w:lang w:val="mn-MN"/>
          </w:rPr>
          <w:delText xml:space="preserve">нэгний сэтгэл </w:delText>
        </w:r>
      </w:del>
      <w:del w:id="624" w:author="Erdene Baatar Erdene-Ochir" w:date="2020-02-07T21:27:00Z">
        <w:r w:rsidR="00A42B6A" w:rsidDel="001D5CEC">
          <w:rPr>
            <w:b/>
            <w:bCs/>
            <w:sz w:val="20"/>
            <w:szCs w:val="20"/>
            <w:lang w:val="mn-MN"/>
          </w:rPr>
          <w:delText xml:space="preserve">уг </w:delText>
        </w:r>
        <w:r w:rsidRPr="00562DAC" w:rsidDel="001D5CEC">
          <w:rPr>
            <w:b/>
            <w:bCs/>
            <w:sz w:val="20"/>
            <w:szCs w:val="20"/>
            <w:lang w:val="mn-MN"/>
          </w:rPr>
          <w:delText>язгуураасаа энэрэнгүй</w:delText>
        </w:r>
      </w:del>
      <w:r w:rsidRPr="00562DAC">
        <w:rPr>
          <w:b/>
          <w:bCs/>
          <w:sz w:val="20"/>
          <w:szCs w:val="20"/>
          <w:lang w:val="mn-MN"/>
        </w:rPr>
        <w:t xml:space="preserve">, </w:t>
      </w:r>
    </w:p>
    <w:p w14:paraId="60A06F6D" w14:textId="77777777" w:rsidR="001D5CEC" w:rsidRDefault="004F6A97" w:rsidP="002967C0">
      <w:pPr>
        <w:spacing w:after="0"/>
        <w:rPr>
          <w:ins w:id="625" w:author="Erdene Baatar Erdene-Ochir" w:date="2020-02-07T21:28:00Z"/>
          <w:b/>
          <w:bCs/>
          <w:sz w:val="20"/>
          <w:szCs w:val="20"/>
          <w:lang w:val="mn-MN"/>
        </w:rPr>
        <w:pPrChange w:id="626" w:author="Otgontugs Samdan" w:date="2021-07-14T10:15:00Z">
          <w:pPr/>
        </w:pPrChange>
      </w:pPr>
      <w:del w:id="627" w:author="Erdene Baatar Erdene-Ochir" w:date="2020-02-07T21:27:00Z">
        <w:r w:rsidRPr="00562DAC" w:rsidDel="001D5CEC">
          <w:rPr>
            <w:b/>
            <w:bCs/>
            <w:sz w:val="20"/>
            <w:szCs w:val="20"/>
            <w:lang w:val="mn-MN"/>
          </w:rPr>
          <w:delText xml:space="preserve">хайр </w:delText>
        </w:r>
      </w:del>
      <w:ins w:id="628" w:author="Erdene Baatar Erdene-Ochir" w:date="2020-02-07T21:27:00Z">
        <w:r w:rsidR="001D5CEC">
          <w:rPr>
            <w:b/>
            <w:bCs/>
            <w:sz w:val="20"/>
            <w:szCs w:val="20"/>
            <w:lang w:val="mn-MN"/>
          </w:rPr>
          <w:t>Х</w:t>
        </w:r>
        <w:r w:rsidR="001D5CEC" w:rsidRPr="00562DAC">
          <w:rPr>
            <w:b/>
            <w:bCs/>
            <w:sz w:val="20"/>
            <w:szCs w:val="20"/>
            <w:lang w:val="mn-MN"/>
          </w:rPr>
          <w:t xml:space="preserve">айр </w:t>
        </w:r>
      </w:ins>
      <w:r w:rsidRPr="00562DAC">
        <w:rPr>
          <w:b/>
          <w:bCs/>
          <w:sz w:val="20"/>
          <w:szCs w:val="20"/>
          <w:lang w:val="mn-MN"/>
        </w:rPr>
        <w:t>энэрхүй</w:t>
      </w:r>
      <w:ins w:id="629" w:author="Erdene Baatar Erdene-Ochir" w:date="2020-02-07T21:27:00Z">
        <w:r w:rsidR="001D5CEC">
          <w:rPr>
            <w:b/>
            <w:bCs/>
            <w:sz w:val="20"/>
            <w:szCs w:val="20"/>
            <w:lang w:val="mn-MN"/>
          </w:rPr>
          <w:t>н их</w:t>
        </w:r>
      </w:ins>
      <w:r w:rsidRPr="00562DAC">
        <w:rPr>
          <w:b/>
          <w:bCs/>
          <w:sz w:val="20"/>
          <w:szCs w:val="20"/>
          <w:lang w:val="mn-MN"/>
        </w:rPr>
        <w:t xml:space="preserve"> сэтгэл</w:t>
      </w:r>
      <w:del w:id="630" w:author="Erdene Baatar Erdene-Ochir" w:date="2020-02-07T21:28:00Z">
        <w:r w:rsidRPr="00562DAC" w:rsidDel="001D5CEC">
          <w:rPr>
            <w:b/>
            <w:bCs/>
            <w:sz w:val="20"/>
            <w:szCs w:val="20"/>
            <w:lang w:val="mn-MN"/>
          </w:rPr>
          <w:delText>ээр</w:delText>
        </w:r>
      </w:del>
      <w:r w:rsidRPr="00562DAC">
        <w:rPr>
          <w:b/>
          <w:bCs/>
          <w:sz w:val="20"/>
          <w:szCs w:val="20"/>
          <w:lang w:val="mn-MN"/>
        </w:rPr>
        <w:t xml:space="preserve"> аяндаа </w:t>
      </w:r>
      <w:del w:id="631" w:author="Erdene Baatar Erdene-Ochir" w:date="2020-02-07T21:28:00Z">
        <w:r w:rsidRPr="00562DAC" w:rsidDel="001D5CEC">
          <w:rPr>
            <w:b/>
            <w:bCs/>
            <w:sz w:val="20"/>
            <w:szCs w:val="20"/>
            <w:lang w:val="mn-MN"/>
          </w:rPr>
          <w:delText>дүүрэн байдаг нь</w:delText>
        </w:r>
      </w:del>
      <w:ins w:id="632" w:author="Erdene Baatar Erdene-Ochir" w:date="2020-02-07T21:28:00Z">
        <w:r w:rsidR="001D5CEC">
          <w:rPr>
            <w:b/>
            <w:bCs/>
            <w:sz w:val="20"/>
            <w:szCs w:val="20"/>
            <w:lang w:val="mn-MN"/>
          </w:rPr>
          <w:t>ундрах амуй.</w:t>
        </w:r>
      </w:ins>
      <w:r w:rsidRPr="00562DAC">
        <w:rPr>
          <w:b/>
          <w:bCs/>
          <w:sz w:val="20"/>
          <w:szCs w:val="20"/>
          <w:lang w:val="mn-MN"/>
        </w:rPr>
        <w:t xml:space="preserve"> </w:t>
      </w:r>
    </w:p>
    <w:p w14:paraId="7BA454D6" w14:textId="77777777" w:rsidR="001D5CEC" w:rsidRDefault="001D5CEC" w:rsidP="002967C0">
      <w:pPr>
        <w:spacing w:after="0"/>
        <w:rPr>
          <w:ins w:id="633" w:author="Erdene Baatar Erdene-Ochir" w:date="2020-02-07T21:29:00Z"/>
          <w:b/>
          <w:bCs/>
          <w:sz w:val="20"/>
          <w:szCs w:val="20"/>
          <w:lang w:val="mn-MN"/>
        </w:rPr>
        <w:pPrChange w:id="634" w:author="Otgontugs Samdan" w:date="2021-07-14T10:15:00Z">
          <w:pPr/>
        </w:pPrChange>
      </w:pPr>
      <w:ins w:id="635" w:author="Erdene Baatar Erdene-Ochir" w:date="2020-02-07T21:28:00Z">
        <w:r>
          <w:rPr>
            <w:b/>
            <w:bCs/>
            <w:sz w:val="20"/>
            <w:szCs w:val="20"/>
            <w:lang w:val="mn-MN"/>
          </w:rPr>
          <w:t>Г</w:t>
        </w:r>
      </w:ins>
      <w:ins w:id="636" w:author="Erdene Baatar Erdene-Ochir" w:date="2020-02-07T21:29:00Z">
        <w:r>
          <w:rPr>
            <w:b/>
            <w:bCs/>
            <w:sz w:val="20"/>
            <w:szCs w:val="20"/>
            <w:lang w:val="mn-MN"/>
          </w:rPr>
          <w:t>азар, мөрийн эрд</w:t>
        </w:r>
        <w:del w:id="637" w:author="Otgontugs Samdan" w:date="2021-07-14T10:02:00Z">
          <w:r w:rsidDel="003C7447">
            <w:rPr>
              <w:b/>
              <w:bCs/>
              <w:sz w:val="20"/>
              <w:szCs w:val="20"/>
              <w:lang w:val="mn-MN"/>
            </w:rPr>
            <w:delText>э</w:delText>
          </w:r>
        </w:del>
        <w:r>
          <w:rPr>
            <w:b/>
            <w:bCs/>
            <w:sz w:val="20"/>
            <w:szCs w:val="20"/>
            <w:lang w:val="mn-MN"/>
          </w:rPr>
          <w:t>мээр замнах шалтгаан бүхэн нь зохилдон бүрэлдэх бөгөөд</w:t>
        </w:r>
      </w:ins>
      <w:del w:id="638" w:author="Erdene Baatar Erdene-Ochir" w:date="2020-02-07T21:29:00Z">
        <w:r w:rsidR="004F6A97" w:rsidRPr="00562DAC" w:rsidDel="001D5CEC">
          <w:rPr>
            <w:b/>
            <w:bCs/>
            <w:sz w:val="20"/>
            <w:szCs w:val="20"/>
            <w:lang w:val="mn-MN"/>
          </w:rPr>
          <w:delText xml:space="preserve">дадлага бясалгалын замдаа ахих тааламжтай нөхцлийг олгох бөгөөд </w:delText>
        </w:r>
      </w:del>
    </w:p>
    <w:p w14:paraId="2FE87F86" w14:textId="46B09224" w:rsidR="006D7FB9" w:rsidRPr="00562DAC" w:rsidRDefault="001D5CEC" w:rsidP="002967C0">
      <w:pPr>
        <w:spacing w:after="0"/>
        <w:rPr>
          <w:b/>
          <w:bCs/>
          <w:sz w:val="20"/>
          <w:szCs w:val="20"/>
          <w:lang w:val="mn-MN"/>
        </w:rPr>
        <w:pPrChange w:id="639" w:author="Otgontugs Samdan" w:date="2021-07-14T10:15:00Z">
          <w:pPr/>
        </w:pPrChange>
      </w:pPr>
      <w:ins w:id="640" w:author="Erdene Baatar Erdene-Ochir" w:date="2020-02-07T21:29:00Z">
        <w:r>
          <w:rPr>
            <w:b/>
            <w:bCs/>
            <w:sz w:val="20"/>
            <w:szCs w:val="20"/>
            <w:lang w:val="mn-MN"/>
          </w:rPr>
          <w:t xml:space="preserve">Харшлах </w:t>
        </w:r>
      </w:ins>
      <w:r w:rsidR="004F6A97" w:rsidRPr="00562DAC">
        <w:rPr>
          <w:b/>
          <w:bCs/>
          <w:sz w:val="20"/>
          <w:szCs w:val="20"/>
          <w:lang w:val="mn-MN"/>
        </w:rPr>
        <w:t xml:space="preserve">муу </w:t>
      </w:r>
      <w:del w:id="641" w:author="Erdene Baatar Erdene-Ochir" w:date="2020-02-07T21:30:00Z">
        <w:r w:rsidR="004F6A97" w:rsidRPr="00562DAC" w:rsidDel="001D5CEC">
          <w:rPr>
            <w:b/>
            <w:bCs/>
            <w:sz w:val="20"/>
            <w:szCs w:val="20"/>
            <w:lang w:val="mn-MN"/>
          </w:rPr>
          <w:delText xml:space="preserve">нөхцөл </w:delText>
        </w:r>
      </w:del>
      <w:ins w:id="642" w:author="Erdene Baatar Erdene-Ochir" w:date="2020-02-07T21:30:00Z">
        <w:r>
          <w:rPr>
            <w:b/>
            <w:bCs/>
            <w:sz w:val="20"/>
            <w:szCs w:val="20"/>
            <w:lang w:val="mn-MN"/>
          </w:rPr>
          <w:t>шалтгаан</w:t>
        </w:r>
        <w:r w:rsidRPr="00562DAC">
          <w:rPr>
            <w:b/>
            <w:bCs/>
            <w:sz w:val="20"/>
            <w:szCs w:val="20"/>
            <w:lang w:val="mn-MN"/>
          </w:rPr>
          <w:t xml:space="preserve"> </w:t>
        </w:r>
      </w:ins>
      <w:r w:rsidR="004F6A97" w:rsidRPr="00562DAC">
        <w:rPr>
          <w:b/>
          <w:bCs/>
          <w:sz w:val="20"/>
          <w:szCs w:val="20"/>
          <w:lang w:val="mn-MN"/>
        </w:rPr>
        <w:t>гэдэг тэнгэрт цэцэг ургах</w:t>
      </w:r>
      <w:ins w:id="643" w:author="Erdene Baatar Erdene-Ochir" w:date="2020-02-07T21:30:00Z">
        <w:r>
          <w:rPr>
            <w:b/>
            <w:bCs/>
            <w:sz w:val="20"/>
            <w:szCs w:val="20"/>
            <w:lang w:val="mn-MN"/>
          </w:rPr>
          <w:t xml:space="preserve">ын үлгэр </w:t>
        </w:r>
      </w:ins>
      <w:del w:id="644" w:author="Erdene Baatar Erdene-Ochir" w:date="2020-02-07T21:30:00Z">
        <w:r w:rsidR="004F6A97" w:rsidRPr="00562DAC" w:rsidDel="001D5CEC">
          <w:rPr>
            <w:b/>
            <w:bCs/>
            <w:sz w:val="20"/>
            <w:szCs w:val="20"/>
            <w:lang w:val="mn-MN"/>
          </w:rPr>
          <w:delText xml:space="preserve"> </w:delText>
        </w:r>
      </w:del>
      <w:r w:rsidR="004F6A97" w:rsidRPr="00562DAC">
        <w:rPr>
          <w:b/>
          <w:bCs/>
          <w:sz w:val="20"/>
          <w:szCs w:val="20"/>
          <w:lang w:val="mn-MN"/>
        </w:rPr>
        <w:t xml:space="preserve">мэт </w:t>
      </w:r>
      <w:ins w:id="645" w:author="Erdene Baatar Erdene-Ochir" w:date="2020-02-07T21:30:00Z">
        <w:del w:id="646" w:author="Otgontugs Samdan" w:date="2021-07-14T10:02:00Z">
          <w:r w:rsidDel="003C7447">
            <w:rPr>
              <w:b/>
              <w:bCs/>
              <w:sz w:val="20"/>
              <w:szCs w:val="20"/>
              <w:lang w:val="mn-MN"/>
            </w:rPr>
            <w:delText xml:space="preserve">хэзээ ч баймгүй </w:delText>
          </w:r>
        </w:del>
      </w:ins>
      <w:del w:id="647" w:author="Otgontugs Samdan" w:date="2021-07-14T10:02:00Z">
        <w:r w:rsidR="004F6A97" w:rsidRPr="00562DAC" w:rsidDel="003C7447">
          <w:rPr>
            <w:b/>
            <w:bCs/>
            <w:sz w:val="20"/>
            <w:szCs w:val="20"/>
            <w:lang w:val="mn-MN"/>
          </w:rPr>
          <w:delText>дуулдаагүй зүйл бай</w:delText>
        </w:r>
        <w:r w:rsidR="00A42B6A" w:rsidDel="003C7447">
          <w:rPr>
            <w:b/>
            <w:bCs/>
            <w:sz w:val="20"/>
            <w:szCs w:val="20"/>
            <w:lang w:val="mn-MN"/>
          </w:rPr>
          <w:delText>даг</w:delText>
        </w:r>
        <w:r w:rsidR="004F6A97" w:rsidRPr="00562DAC" w:rsidDel="003C7447">
          <w:rPr>
            <w:b/>
            <w:bCs/>
            <w:sz w:val="20"/>
            <w:szCs w:val="20"/>
            <w:lang w:val="mn-MN"/>
          </w:rPr>
          <w:delText xml:space="preserve"> </w:delText>
        </w:r>
      </w:del>
      <w:r w:rsidR="00A42B6A">
        <w:rPr>
          <w:b/>
          <w:bCs/>
          <w:sz w:val="20"/>
          <w:szCs w:val="20"/>
          <w:lang w:val="mn-MN"/>
        </w:rPr>
        <w:t>болой</w:t>
      </w:r>
      <w:r w:rsidR="004F6A97" w:rsidRPr="00562DAC">
        <w:rPr>
          <w:b/>
          <w:bCs/>
          <w:sz w:val="20"/>
          <w:szCs w:val="20"/>
          <w:lang w:val="mn-MN"/>
        </w:rPr>
        <w:t>.</w:t>
      </w:r>
    </w:p>
    <w:p w14:paraId="537AE8BA" w14:textId="0B4E7A97" w:rsidR="00562DAC" w:rsidDel="003C7447" w:rsidRDefault="00562DAC" w:rsidP="002967C0">
      <w:pPr>
        <w:spacing w:after="0"/>
        <w:rPr>
          <w:del w:id="648" w:author="Otgontugs Samdan" w:date="2021-07-14T10:02:00Z"/>
          <w:sz w:val="18"/>
          <w:szCs w:val="18"/>
        </w:rPr>
        <w:pPrChange w:id="649" w:author="Otgontugs Samdan" w:date="2021-07-14T10:15:00Z">
          <w:pPr/>
        </w:pPrChange>
      </w:pPr>
      <w:del w:id="650" w:author="Otgontugs Samdan" w:date="2021-07-14T10:02:00Z">
        <w:r w:rsidRPr="00562DAC" w:rsidDel="003C7447">
          <w:rPr>
            <w:sz w:val="18"/>
            <w:szCs w:val="18"/>
          </w:rPr>
          <w:delText>There is incredible abundance of the most delicious of foods such as fruits and nuts that are naturally grow on the plants and trees. No matter how much is desired there is always enough for everyone, therefore there is no need to work or make effort. Nor is there needed to hoard things for yourself or others. All kinds of food, drink, clothes and ornaments arise naturally.</w:delText>
        </w:r>
      </w:del>
    </w:p>
    <w:p w14:paraId="5CC1A428" w14:textId="77777777" w:rsidR="003C7447" w:rsidRPr="00562DAC" w:rsidRDefault="003C7447" w:rsidP="002967C0">
      <w:pPr>
        <w:spacing w:after="0"/>
        <w:rPr>
          <w:ins w:id="651" w:author="Otgontugs Samdan" w:date="2021-07-14T10:02:00Z"/>
          <w:sz w:val="18"/>
          <w:szCs w:val="18"/>
        </w:rPr>
        <w:pPrChange w:id="652" w:author="Otgontugs Samdan" w:date="2021-07-14T10:15:00Z">
          <w:pPr/>
        </w:pPrChange>
      </w:pPr>
    </w:p>
    <w:p w14:paraId="255A3AFB" w14:textId="77777777" w:rsidR="001D5CEC" w:rsidRDefault="001D5CEC" w:rsidP="002967C0">
      <w:pPr>
        <w:spacing w:after="0"/>
        <w:rPr>
          <w:ins w:id="653" w:author="Erdene Baatar Erdene-Ochir" w:date="2020-02-07T21:34:00Z"/>
          <w:b/>
          <w:bCs/>
          <w:sz w:val="20"/>
          <w:szCs w:val="20"/>
          <w:lang w:val="mn-MN"/>
        </w:rPr>
        <w:pPrChange w:id="654" w:author="Otgontugs Samdan" w:date="2021-07-14T10:15:00Z">
          <w:pPr/>
        </w:pPrChange>
      </w:pPr>
      <w:ins w:id="655" w:author="Erdene Baatar Erdene-Ochir" w:date="2020-02-07T21:33:00Z">
        <w:r>
          <w:rPr>
            <w:b/>
            <w:bCs/>
            <w:sz w:val="20"/>
            <w:szCs w:val="20"/>
            <w:lang w:val="mn-MN"/>
          </w:rPr>
          <w:t xml:space="preserve">Ургамал мод, ой цэцэрлэг, үр </w:t>
        </w:r>
      </w:ins>
      <w:del w:id="656" w:author="Erdene Baatar Erdene-Ochir" w:date="2020-02-07T21:33:00Z">
        <w:r w:rsidR="004F6A97" w:rsidRPr="00562DAC" w:rsidDel="001D5CEC">
          <w:rPr>
            <w:b/>
            <w:bCs/>
            <w:sz w:val="20"/>
            <w:szCs w:val="20"/>
            <w:lang w:val="mn-MN"/>
          </w:rPr>
          <w:delText xml:space="preserve">Хамгийн амттай хоол хүнс, </w:delText>
        </w:r>
      </w:del>
      <w:r w:rsidR="004F6A97" w:rsidRPr="00562DAC">
        <w:rPr>
          <w:b/>
          <w:bCs/>
          <w:sz w:val="20"/>
          <w:szCs w:val="20"/>
          <w:lang w:val="mn-MN"/>
        </w:rPr>
        <w:t xml:space="preserve">жимс </w:t>
      </w:r>
      <w:del w:id="657" w:author="Erdene Baatar Erdene-Ochir" w:date="2020-02-07T21:34:00Z">
        <w:r w:rsidR="004F6A97" w:rsidRPr="00562DAC" w:rsidDel="001D5CEC">
          <w:rPr>
            <w:b/>
            <w:bCs/>
            <w:sz w:val="20"/>
            <w:szCs w:val="20"/>
            <w:lang w:val="mn-MN"/>
          </w:rPr>
          <w:delText xml:space="preserve">самар </w:delText>
        </w:r>
      </w:del>
      <w:ins w:id="658" w:author="Erdene Baatar Erdene-Ochir" w:date="2020-02-07T21:34:00Z">
        <w:r>
          <w:rPr>
            <w:b/>
            <w:bCs/>
            <w:sz w:val="20"/>
            <w:szCs w:val="20"/>
            <w:lang w:val="mn-MN"/>
          </w:rPr>
          <w:t>тэргүүтэн</w:t>
        </w:r>
        <w:r w:rsidRPr="00562DAC">
          <w:rPr>
            <w:b/>
            <w:bCs/>
            <w:sz w:val="20"/>
            <w:szCs w:val="20"/>
            <w:lang w:val="mn-MN"/>
          </w:rPr>
          <w:t xml:space="preserve"> </w:t>
        </w:r>
      </w:ins>
    </w:p>
    <w:p w14:paraId="4B8BB3EF" w14:textId="034412A2" w:rsidR="001D5CEC" w:rsidRDefault="001D5CEC" w:rsidP="002967C0">
      <w:pPr>
        <w:spacing w:after="0"/>
        <w:rPr>
          <w:ins w:id="659" w:author="Erdene Baatar Erdene-Ochir" w:date="2020-02-07T21:32:00Z"/>
          <w:b/>
          <w:bCs/>
          <w:sz w:val="20"/>
          <w:szCs w:val="20"/>
          <w:lang w:val="mn-MN"/>
        </w:rPr>
        <w:pPrChange w:id="660" w:author="Otgontugs Samdan" w:date="2021-07-14T10:15:00Z">
          <w:pPr/>
        </w:pPrChange>
      </w:pPr>
      <w:ins w:id="661" w:author="Erdene Baatar Erdene-Ochir" w:date="2020-02-07T21:34:00Z">
        <w:r>
          <w:rPr>
            <w:b/>
            <w:bCs/>
            <w:sz w:val="20"/>
            <w:szCs w:val="20"/>
            <w:lang w:val="mn-MN"/>
          </w:rPr>
          <w:t xml:space="preserve">Үржил шимт идээ ундаа </w:t>
        </w:r>
        <w:r w:rsidRPr="00562DAC">
          <w:rPr>
            <w:b/>
            <w:bCs/>
            <w:sz w:val="20"/>
            <w:szCs w:val="20"/>
            <w:lang w:val="mn-MN"/>
          </w:rPr>
          <w:t xml:space="preserve">элбэг дэлбэг </w:t>
        </w:r>
      </w:ins>
      <w:del w:id="662" w:author="Erdene Baatar Erdene-Ochir" w:date="2020-02-07T21:35:00Z">
        <w:r w:rsidR="004F6A97" w:rsidRPr="00562DAC" w:rsidDel="001D5CEC">
          <w:rPr>
            <w:b/>
            <w:bCs/>
            <w:sz w:val="20"/>
            <w:szCs w:val="20"/>
            <w:lang w:val="mn-MN"/>
          </w:rPr>
          <w:delText xml:space="preserve">мод ургамлаас </w:delText>
        </w:r>
      </w:del>
      <w:r w:rsidR="004F6A97" w:rsidRPr="00562DAC">
        <w:rPr>
          <w:b/>
          <w:bCs/>
          <w:sz w:val="20"/>
          <w:szCs w:val="20"/>
          <w:lang w:val="mn-MN"/>
        </w:rPr>
        <w:t>аяндаа урга</w:t>
      </w:r>
      <w:del w:id="663" w:author="Erdene Baatar Erdene-Ochir" w:date="2020-02-07T21:35:00Z">
        <w:r w:rsidR="004F6A97" w:rsidRPr="00562DAC" w:rsidDel="001D5CEC">
          <w:rPr>
            <w:b/>
            <w:bCs/>
            <w:sz w:val="20"/>
            <w:szCs w:val="20"/>
            <w:lang w:val="mn-MN"/>
          </w:rPr>
          <w:delText>ж ер бусын</w:delText>
        </w:r>
      </w:del>
      <w:ins w:id="664" w:author="Erdene Baatar Erdene-Ochir" w:date="2020-02-07T21:35:00Z">
        <w:r>
          <w:rPr>
            <w:b/>
            <w:bCs/>
            <w:sz w:val="20"/>
            <w:szCs w:val="20"/>
            <w:lang w:val="mn-MN"/>
          </w:rPr>
          <w:t>х бө</w:t>
        </w:r>
      </w:ins>
      <w:ins w:id="665" w:author="Erdene Baatar Erdene-Ochir" w:date="2020-02-07T21:36:00Z">
        <w:r>
          <w:rPr>
            <w:b/>
            <w:bCs/>
            <w:sz w:val="20"/>
            <w:szCs w:val="20"/>
            <w:lang w:val="mn-MN"/>
          </w:rPr>
          <w:t>гөөд</w:t>
        </w:r>
      </w:ins>
      <w:r w:rsidR="004F6A97" w:rsidRPr="00562DAC">
        <w:rPr>
          <w:b/>
          <w:bCs/>
          <w:sz w:val="20"/>
          <w:szCs w:val="20"/>
          <w:lang w:val="mn-MN"/>
        </w:rPr>
        <w:t xml:space="preserve"> </w:t>
      </w:r>
      <w:del w:id="666" w:author="Erdene Baatar Erdene-Ochir" w:date="2020-02-07T21:34:00Z">
        <w:r w:rsidR="004F6A97" w:rsidRPr="00562DAC" w:rsidDel="001D5CEC">
          <w:rPr>
            <w:b/>
            <w:bCs/>
            <w:sz w:val="20"/>
            <w:szCs w:val="20"/>
            <w:lang w:val="mn-MN"/>
          </w:rPr>
          <w:delText xml:space="preserve">элбэг дэлбэг </w:delText>
        </w:r>
      </w:del>
    </w:p>
    <w:p w14:paraId="294677AC" w14:textId="77777777" w:rsidR="00B0139C" w:rsidRDefault="004F6A97" w:rsidP="002967C0">
      <w:pPr>
        <w:spacing w:after="0"/>
        <w:rPr>
          <w:ins w:id="667" w:author="Erdene Baatar Erdene-Ochir" w:date="2020-02-07T21:36:00Z"/>
          <w:b/>
          <w:bCs/>
          <w:sz w:val="20"/>
          <w:szCs w:val="20"/>
          <w:lang w:val="mn-MN"/>
        </w:rPr>
        <w:pPrChange w:id="668" w:author="Otgontugs Samdan" w:date="2021-07-14T10:15:00Z">
          <w:pPr/>
        </w:pPrChange>
      </w:pPr>
      <w:del w:id="669" w:author="Erdene Baatar Erdene-Ochir" w:date="2020-02-07T21:35:00Z">
        <w:r w:rsidRPr="00562DAC" w:rsidDel="001D5CEC">
          <w:rPr>
            <w:b/>
            <w:bCs/>
            <w:sz w:val="20"/>
            <w:szCs w:val="20"/>
            <w:lang w:val="mn-MN"/>
          </w:rPr>
          <w:delText>зоогийг х</w:delText>
        </w:r>
      </w:del>
      <w:ins w:id="670" w:author="Erdene Baatar Erdene-Ochir" w:date="2020-02-07T21:35:00Z">
        <w:r w:rsidR="001D5CEC">
          <w:rPr>
            <w:b/>
            <w:bCs/>
            <w:sz w:val="20"/>
            <w:szCs w:val="20"/>
            <w:lang w:val="mn-MN"/>
          </w:rPr>
          <w:t>Х</w:t>
        </w:r>
      </w:ins>
      <w:ins w:id="671" w:author="Erdene Baatar Erdene-Ochir" w:date="2020-02-07T21:36:00Z">
        <w:r w:rsidR="001D5CEC">
          <w:rPr>
            <w:b/>
            <w:bCs/>
            <w:sz w:val="20"/>
            <w:szCs w:val="20"/>
            <w:lang w:val="mn-MN"/>
          </w:rPr>
          <w:t xml:space="preserve">үссэн чинээгээр </w:t>
        </w:r>
      </w:ins>
      <w:del w:id="672" w:author="Erdene Baatar Erdene-Ochir" w:date="2020-02-07T21:36:00Z">
        <w:r w:rsidRPr="00562DAC" w:rsidDel="00B0139C">
          <w:rPr>
            <w:b/>
            <w:bCs/>
            <w:sz w:val="20"/>
            <w:szCs w:val="20"/>
            <w:lang w:val="mn-MN"/>
          </w:rPr>
          <w:delText xml:space="preserve">ичнээн ч амталсан </w:delText>
        </w:r>
      </w:del>
      <w:r w:rsidRPr="00562DAC">
        <w:rPr>
          <w:b/>
          <w:bCs/>
          <w:sz w:val="20"/>
          <w:szCs w:val="20"/>
          <w:lang w:val="mn-MN"/>
        </w:rPr>
        <w:t xml:space="preserve">хүн болгонд ямагт хүрэлцээтэй. </w:t>
      </w:r>
    </w:p>
    <w:p w14:paraId="3E658829" w14:textId="77777777" w:rsidR="00B0139C" w:rsidRDefault="004F6A97" w:rsidP="002967C0">
      <w:pPr>
        <w:spacing w:after="0"/>
        <w:rPr>
          <w:ins w:id="673" w:author="Erdene Baatar Erdene-Ochir" w:date="2020-02-07T21:37:00Z"/>
          <w:b/>
          <w:bCs/>
          <w:sz w:val="20"/>
          <w:szCs w:val="20"/>
          <w:lang w:val="mn-MN"/>
        </w:rPr>
        <w:pPrChange w:id="674" w:author="Otgontugs Samdan" w:date="2021-07-14T10:15:00Z">
          <w:pPr/>
        </w:pPrChange>
      </w:pPr>
      <w:r w:rsidRPr="00562DAC">
        <w:rPr>
          <w:b/>
          <w:bCs/>
          <w:sz w:val="20"/>
          <w:szCs w:val="20"/>
          <w:lang w:val="mn-MN"/>
        </w:rPr>
        <w:t>Ажил хийх</w:t>
      </w:r>
      <w:ins w:id="675" w:author="Erdene Baatar Erdene-Ochir" w:date="2020-02-07T21:36:00Z">
        <w:r w:rsidR="00B0139C">
          <w:rPr>
            <w:b/>
            <w:bCs/>
            <w:sz w:val="20"/>
            <w:szCs w:val="20"/>
            <w:lang w:val="mn-MN"/>
          </w:rPr>
          <w:t>,</w:t>
        </w:r>
      </w:ins>
      <w:r w:rsidRPr="00562DAC">
        <w:rPr>
          <w:b/>
          <w:bCs/>
          <w:sz w:val="20"/>
          <w:szCs w:val="20"/>
          <w:lang w:val="mn-MN"/>
        </w:rPr>
        <w:t xml:space="preserve"> зүтгэл гаргах</w:t>
      </w:r>
      <w:ins w:id="676" w:author="Erdene Baatar Erdene-Ochir" w:date="2020-02-07T21:37:00Z">
        <w:r w:rsidR="00B0139C">
          <w:rPr>
            <w:b/>
            <w:bCs/>
            <w:sz w:val="20"/>
            <w:szCs w:val="20"/>
            <w:lang w:val="mn-MN"/>
          </w:rPr>
          <w:t xml:space="preserve">, чинийх минийх гэж </w:t>
        </w:r>
      </w:ins>
      <w:del w:id="677" w:author="Erdene Baatar Erdene-Ochir" w:date="2020-02-07T21:37:00Z">
        <w:r w:rsidRPr="00562DAC" w:rsidDel="00B0139C">
          <w:rPr>
            <w:b/>
            <w:bCs/>
            <w:sz w:val="20"/>
            <w:szCs w:val="20"/>
            <w:lang w:val="mn-MN"/>
          </w:rPr>
          <w:delText xml:space="preserve"> аливаа хэрэгцээ огтоос үгүй. Өөрийн болоод бусдын төлөө </w:delText>
        </w:r>
      </w:del>
      <w:r w:rsidR="00562DAC" w:rsidRPr="00562DAC">
        <w:rPr>
          <w:b/>
          <w:bCs/>
          <w:sz w:val="20"/>
          <w:szCs w:val="20"/>
          <w:lang w:val="mn-MN"/>
        </w:rPr>
        <w:t>хураан хуримтлуулах</w:t>
      </w:r>
      <w:r w:rsidRPr="00562DAC">
        <w:rPr>
          <w:b/>
          <w:bCs/>
          <w:sz w:val="20"/>
          <w:szCs w:val="20"/>
          <w:lang w:val="mn-MN"/>
        </w:rPr>
        <w:t xml:space="preserve"> хэрэгцээ байхгүй</w:t>
      </w:r>
      <w:del w:id="678" w:author="Erdene Baatar Erdene-Ochir" w:date="2020-02-07T21:37:00Z">
        <w:r w:rsidRPr="00562DAC" w:rsidDel="00B0139C">
          <w:rPr>
            <w:b/>
            <w:bCs/>
            <w:sz w:val="20"/>
            <w:szCs w:val="20"/>
            <w:lang w:val="mn-MN"/>
          </w:rPr>
          <w:delText xml:space="preserve">, </w:delText>
        </w:r>
      </w:del>
      <w:ins w:id="679" w:author="Erdene Baatar Erdene-Ochir" w:date="2020-02-07T21:37:00Z">
        <w:r w:rsidR="00B0139C">
          <w:rPr>
            <w:b/>
            <w:bCs/>
            <w:sz w:val="20"/>
            <w:szCs w:val="20"/>
            <w:lang w:val="mn-MN"/>
          </w:rPr>
          <w:t>.</w:t>
        </w:r>
        <w:r w:rsidR="00B0139C" w:rsidRPr="00562DAC">
          <w:rPr>
            <w:b/>
            <w:bCs/>
            <w:sz w:val="20"/>
            <w:szCs w:val="20"/>
            <w:lang w:val="mn-MN"/>
          </w:rPr>
          <w:t xml:space="preserve"> </w:t>
        </w:r>
      </w:ins>
    </w:p>
    <w:p w14:paraId="3192CC12" w14:textId="779C2EF2" w:rsidR="00B0139C" w:rsidDel="003C7447" w:rsidRDefault="004F6A97" w:rsidP="002967C0">
      <w:pPr>
        <w:spacing w:after="0"/>
        <w:rPr>
          <w:ins w:id="680" w:author="Erdene Baatar Erdene-Ochir" w:date="2020-02-07T21:38:00Z"/>
          <w:del w:id="681" w:author="Otgontugs Samdan" w:date="2021-07-14T10:03:00Z"/>
          <w:b/>
          <w:bCs/>
          <w:sz w:val="20"/>
          <w:szCs w:val="20"/>
          <w:lang w:val="mn-MN"/>
        </w:rPr>
        <w:pPrChange w:id="682" w:author="Otgontugs Samdan" w:date="2021-07-14T10:15:00Z">
          <w:pPr/>
        </w:pPrChange>
      </w:pPr>
      <w:del w:id="683" w:author="Erdene Baatar Erdene-Ochir" w:date="2020-02-07T21:37:00Z">
        <w:r w:rsidRPr="00562DAC" w:rsidDel="00B0139C">
          <w:rPr>
            <w:b/>
            <w:bCs/>
            <w:sz w:val="20"/>
            <w:szCs w:val="20"/>
            <w:lang w:val="mn-MN"/>
          </w:rPr>
          <w:delText xml:space="preserve">хоол </w:delText>
        </w:r>
      </w:del>
      <w:ins w:id="684" w:author="Erdene Baatar Erdene-Ochir" w:date="2020-02-07T21:37:00Z">
        <w:r w:rsidR="00B0139C">
          <w:rPr>
            <w:b/>
            <w:bCs/>
            <w:sz w:val="20"/>
            <w:szCs w:val="20"/>
            <w:lang w:val="mn-MN"/>
          </w:rPr>
          <w:t>Х</w:t>
        </w:r>
        <w:r w:rsidR="00B0139C" w:rsidRPr="00562DAC">
          <w:rPr>
            <w:b/>
            <w:bCs/>
            <w:sz w:val="20"/>
            <w:szCs w:val="20"/>
            <w:lang w:val="mn-MN"/>
          </w:rPr>
          <w:t xml:space="preserve">оол </w:t>
        </w:r>
      </w:ins>
      <w:r w:rsidRPr="00562DAC">
        <w:rPr>
          <w:b/>
          <w:bCs/>
          <w:sz w:val="20"/>
          <w:szCs w:val="20"/>
          <w:lang w:val="mn-MN"/>
        </w:rPr>
        <w:t>унд</w:t>
      </w:r>
      <w:ins w:id="685" w:author="Erdene Baatar Erdene-Ochir" w:date="2020-02-07T21:38:00Z">
        <w:r w:rsidR="00B0139C">
          <w:rPr>
            <w:b/>
            <w:bCs/>
            <w:sz w:val="20"/>
            <w:szCs w:val="20"/>
            <w:lang w:val="mn-MN"/>
          </w:rPr>
          <w:t xml:space="preserve">ны төрөл зүйл </w:t>
        </w:r>
        <w:del w:id="686" w:author="Otgontugs Samdan" w:date="2021-07-14T10:03:00Z">
          <w:r w:rsidR="00B0139C" w:rsidDel="003C7447">
            <w:rPr>
              <w:b/>
              <w:bCs/>
              <w:sz w:val="20"/>
              <w:szCs w:val="20"/>
              <w:lang w:val="mn-MN"/>
            </w:rPr>
            <w:delText>бүхэн</w:delText>
          </w:r>
        </w:del>
      </w:ins>
      <w:del w:id="687" w:author="Otgontugs Samdan" w:date="2021-07-14T10:03:00Z">
        <w:r w:rsidRPr="00562DAC" w:rsidDel="003C7447">
          <w:rPr>
            <w:b/>
            <w:bCs/>
            <w:sz w:val="20"/>
            <w:szCs w:val="20"/>
            <w:lang w:val="mn-MN"/>
          </w:rPr>
          <w:delText xml:space="preserve">, </w:delText>
        </w:r>
      </w:del>
      <w:ins w:id="688" w:author="Otgontugs Samdan" w:date="2021-07-14T10:03:00Z">
        <w:r w:rsidR="003C7447">
          <w:rPr>
            <w:b/>
            <w:bCs/>
            <w:sz w:val="20"/>
            <w:szCs w:val="20"/>
            <w:lang w:val="mn-MN"/>
          </w:rPr>
          <w:t xml:space="preserve"> </w:t>
        </w:r>
      </w:ins>
    </w:p>
    <w:p w14:paraId="5FF16189" w14:textId="3DC1DF38" w:rsidR="004F6A97" w:rsidRPr="00562DAC" w:rsidRDefault="004F6A97" w:rsidP="002967C0">
      <w:pPr>
        <w:spacing w:after="0"/>
        <w:rPr>
          <w:b/>
          <w:bCs/>
          <w:sz w:val="20"/>
          <w:szCs w:val="20"/>
          <w:lang w:val="mn-MN"/>
        </w:rPr>
        <w:pPrChange w:id="689" w:author="Otgontugs Samdan" w:date="2021-07-14T10:15:00Z">
          <w:pPr/>
        </w:pPrChange>
      </w:pPr>
      <w:del w:id="690" w:author="Erdene Baatar Erdene-Ochir" w:date="2020-02-07T21:38:00Z">
        <w:r w:rsidRPr="00562DAC" w:rsidDel="00B0139C">
          <w:rPr>
            <w:b/>
            <w:bCs/>
            <w:sz w:val="20"/>
            <w:szCs w:val="20"/>
            <w:lang w:val="mn-MN"/>
          </w:rPr>
          <w:delText xml:space="preserve">хувцас </w:delText>
        </w:r>
      </w:del>
      <w:ins w:id="691" w:author="Otgontugs Samdan" w:date="2021-07-14T10:03:00Z">
        <w:r w:rsidR="003C7447">
          <w:rPr>
            <w:b/>
            <w:bCs/>
            <w:sz w:val="20"/>
            <w:szCs w:val="20"/>
            <w:lang w:val="mn-MN"/>
          </w:rPr>
          <w:t>х</w:t>
        </w:r>
      </w:ins>
      <w:ins w:id="692" w:author="Erdene Baatar Erdene-Ochir" w:date="2020-02-07T21:38:00Z">
        <w:del w:id="693" w:author="Otgontugs Samdan" w:date="2021-07-14T10:03:00Z">
          <w:r w:rsidR="00B0139C" w:rsidDel="003C7447">
            <w:rPr>
              <w:b/>
              <w:bCs/>
              <w:sz w:val="20"/>
              <w:szCs w:val="20"/>
              <w:lang w:val="mn-MN"/>
            </w:rPr>
            <w:delText>Х</w:delText>
          </w:r>
        </w:del>
        <w:r w:rsidR="00B0139C" w:rsidRPr="00562DAC">
          <w:rPr>
            <w:b/>
            <w:bCs/>
            <w:sz w:val="20"/>
            <w:szCs w:val="20"/>
            <w:lang w:val="mn-MN"/>
          </w:rPr>
          <w:t xml:space="preserve">увцас </w:t>
        </w:r>
      </w:ins>
      <w:r w:rsidRPr="00562DAC">
        <w:rPr>
          <w:b/>
          <w:bCs/>
          <w:sz w:val="20"/>
          <w:szCs w:val="20"/>
          <w:lang w:val="mn-MN"/>
        </w:rPr>
        <w:t>чимэглэл</w:t>
      </w:r>
      <w:ins w:id="694" w:author="Erdene Baatar Erdene-Ochir" w:date="2020-02-07T21:38:00Z">
        <w:r w:rsidR="00B0139C">
          <w:rPr>
            <w:b/>
            <w:bCs/>
            <w:sz w:val="20"/>
            <w:szCs w:val="20"/>
            <w:lang w:val="mn-MN"/>
          </w:rPr>
          <w:t xml:space="preserve"> бүхэн</w:t>
        </w:r>
      </w:ins>
      <w:r w:rsidRPr="00562DAC">
        <w:rPr>
          <w:b/>
          <w:bCs/>
          <w:sz w:val="20"/>
          <w:szCs w:val="20"/>
          <w:lang w:val="mn-MN"/>
        </w:rPr>
        <w:t xml:space="preserve"> ая зөнгөөрөө </w:t>
      </w:r>
      <w:del w:id="695" w:author="Erdene Baatar Erdene-Ochir" w:date="2020-02-07T21:39:00Z">
        <w:r w:rsidRPr="00562DAC" w:rsidDel="00B0139C">
          <w:rPr>
            <w:b/>
            <w:bCs/>
            <w:sz w:val="20"/>
            <w:szCs w:val="20"/>
            <w:lang w:val="mn-MN"/>
          </w:rPr>
          <w:delText xml:space="preserve">ургадаг </w:delText>
        </w:r>
      </w:del>
      <w:ins w:id="696" w:author="Erdene Baatar Erdene-Ochir" w:date="2020-02-07T21:39:00Z">
        <w:r w:rsidR="00B0139C">
          <w:rPr>
            <w:b/>
            <w:bCs/>
            <w:sz w:val="20"/>
            <w:szCs w:val="20"/>
            <w:lang w:val="mn-MN"/>
          </w:rPr>
          <w:t>олдох</w:t>
        </w:r>
        <w:r w:rsidR="00B0139C" w:rsidRPr="00562DAC">
          <w:rPr>
            <w:b/>
            <w:bCs/>
            <w:sz w:val="20"/>
            <w:szCs w:val="20"/>
            <w:lang w:val="mn-MN"/>
          </w:rPr>
          <w:t xml:space="preserve"> </w:t>
        </w:r>
      </w:ins>
      <w:r w:rsidRPr="00562DAC">
        <w:rPr>
          <w:b/>
          <w:bCs/>
          <w:sz w:val="20"/>
          <w:szCs w:val="20"/>
          <w:lang w:val="mn-MN"/>
        </w:rPr>
        <w:t>болой.</w:t>
      </w:r>
    </w:p>
    <w:p w14:paraId="06C7CF67" w14:textId="70F41AB8" w:rsidR="00562DAC" w:rsidDel="003C7447" w:rsidRDefault="00562DAC" w:rsidP="002967C0">
      <w:pPr>
        <w:spacing w:after="0"/>
        <w:rPr>
          <w:del w:id="697" w:author="Otgontugs Samdan" w:date="2021-07-14T10:02:00Z"/>
          <w:sz w:val="18"/>
          <w:szCs w:val="18"/>
        </w:rPr>
        <w:pPrChange w:id="698" w:author="Otgontugs Samdan" w:date="2021-07-14T10:15:00Z">
          <w:pPr/>
        </w:pPrChange>
      </w:pPr>
      <w:del w:id="699" w:author="Otgontugs Samdan" w:date="2021-07-14T10:02:00Z">
        <w:r w:rsidRPr="00982F04" w:rsidDel="003C7447">
          <w:rPr>
            <w:sz w:val="18"/>
            <w:szCs w:val="18"/>
          </w:rPr>
          <w:delText xml:space="preserve">Without any effort or whatsoever you can enjoy whatever you desire, whenever you want. There are no distinctions between expensive or cheap, good or bad. </w:delText>
        </w:r>
        <w:r w:rsidR="006D7F63" w:rsidRPr="00982F04" w:rsidDel="003C7447">
          <w:rPr>
            <w:sz w:val="18"/>
            <w:szCs w:val="18"/>
          </w:rPr>
          <w:delText>All</w:delText>
        </w:r>
        <w:r w:rsidRPr="00982F04" w:rsidDel="003C7447">
          <w:rPr>
            <w:sz w:val="18"/>
            <w:szCs w:val="18"/>
          </w:rPr>
          <w:delText xml:space="preserve"> the resources of this vast environment arise like medicine</w:delText>
        </w:r>
        <w:r w:rsidR="00982F04" w:rsidRPr="00982F04" w:rsidDel="003C7447">
          <w:rPr>
            <w:sz w:val="18"/>
            <w:szCs w:val="18"/>
          </w:rPr>
          <w:delText xml:space="preserve"> out of great merit and virtue of the people; therefore, they are free from all forms of disease caused by imbalances of the four elements.</w:delText>
        </w:r>
      </w:del>
    </w:p>
    <w:p w14:paraId="5FB20B0A" w14:textId="77777777" w:rsidR="003C7447" w:rsidRPr="00982F04" w:rsidRDefault="003C7447" w:rsidP="002967C0">
      <w:pPr>
        <w:spacing w:after="0"/>
        <w:rPr>
          <w:ins w:id="700" w:author="Otgontugs Samdan" w:date="2021-07-14T10:02:00Z"/>
          <w:sz w:val="18"/>
          <w:szCs w:val="18"/>
        </w:rPr>
        <w:pPrChange w:id="701" w:author="Otgontugs Samdan" w:date="2021-07-14T10:15:00Z">
          <w:pPr/>
        </w:pPrChange>
      </w:pPr>
    </w:p>
    <w:p w14:paraId="272AD1F4" w14:textId="77777777" w:rsidR="00B0139C" w:rsidRDefault="004F6A97" w:rsidP="002967C0">
      <w:pPr>
        <w:spacing w:after="0"/>
        <w:rPr>
          <w:ins w:id="702" w:author="Erdene Baatar Erdene-Ochir" w:date="2020-02-07T21:39:00Z"/>
          <w:b/>
          <w:bCs/>
          <w:sz w:val="20"/>
          <w:szCs w:val="20"/>
          <w:lang w:val="mn-MN"/>
        </w:rPr>
        <w:pPrChange w:id="703" w:author="Otgontugs Samdan" w:date="2021-07-14T10:15:00Z">
          <w:pPr/>
        </w:pPrChange>
      </w:pPr>
      <w:r w:rsidRPr="00982F04">
        <w:rPr>
          <w:b/>
          <w:bCs/>
          <w:sz w:val="20"/>
          <w:szCs w:val="20"/>
          <w:lang w:val="mn-MN"/>
        </w:rPr>
        <w:t xml:space="preserve">Өчүүхэн ч хичээл шамдал гаргах шаардлагагүйгээр хүссэн жаргалаа эдлэх боломжтой. </w:t>
      </w:r>
    </w:p>
    <w:p w14:paraId="239A38D7" w14:textId="5EE8FD77" w:rsidR="00B0139C" w:rsidRDefault="004F6A97" w:rsidP="002967C0">
      <w:pPr>
        <w:spacing w:after="0"/>
        <w:rPr>
          <w:ins w:id="704" w:author="Erdene Baatar Erdene-Ochir" w:date="2020-02-07T21:39:00Z"/>
          <w:b/>
          <w:bCs/>
          <w:sz w:val="20"/>
          <w:szCs w:val="20"/>
          <w:lang w:val="mn-MN"/>
        </w:rPr>
        <w:pPrChange w:id="705" w:author="Otgontugs Samdan" w:date="2021-07-14T10:15:00Z">
          <w:pPr/>
        </w:pPrChange>
      </w:pPr>
      <w:r w:rsidRPr="00982F04">
        <w:rPr>
          <w:b/>
          <w:bCs/>
          <w:sz w:val="20"/>
          <w:szCs w:val="20"/>
          <w:lang w:val="mn-MN"/>
        </w:rPr>
        <w:t>Үнэтэй хямдын ялгаа үгүй</w:t>
      </w:r>
      <w:ins w:id="706" w:author="Erdene Baatar Erdene-Ochir" w:date="2020-02-07T21:39:00Z">
        <w:r w:rsidR="00B0139C">
          <w:rPr>
            <w:b/>
            <w:bCs/>
            <w:sz w:val="20"/>
            <w:szCs w:val="20"/>
            <w:lang w:val="mn-MN"/>
          </w:rPr>
          <w:t>,</w:t>
        </w:r>
      </w:ins>
      <w:r w:rsidRPr="00982F04">
        <w:rPr>
          <w:b/>
          <w:bCs/>
          <w:sz w:val="20"/>
          <w:szCs w:val="20"/>
          <w:lang w:val="mn-MN"/>
        </w:rPr>
        <w:t xml:space="preserve"> сайн муугийн ялгавар байхгүй</w:t>
      </w:r>
      <w:del w:id="707" w:author="Erdene Baatar Erdene-Ochir" w:date="2020-02-07T21:40:00Z">
        <w:r w:rsidRPr="00982F04" w:rsidDel="00B0139C">
          <w:rPr>
            <w:b/>
            <w:bCs/>
            <w:sz w:val="20"/>
            <w:szCs w:val="20"/>
            <w:lang w:val="mn-MN"/>
          </w:rPr>
          <w:delText xml:space="preserve"> нь</w:delText>
        </w:r>
      </w:del>
      <w:ins w:id="708" w:author="Erdene Baatar Erdene-Ochir" w:date="2020-02-07T21:40:00Z">
        <w:r w:rsidR="00B0139C">
          <w:rPr>
            <w:b/>
            <w:bCs/>
            <w:sz w:val="20"/>
            <w:szCs w:val="20"/>
            <w:lang w:val="mn-MN"/>
          </w:rPr>
          <w:t>.</w:t>
        </w:r>
      </w:ins>
      <w:r w:rsidRPr="00982F04">
        <w:rPr>
          <w:b/>
          <w:bCs/>
          <w:sz w:val="20"/>
          <w:szCs w:val="20"/>
          <w:lang w:val="mn-MN"/>
        </w:rPr>
        <w:t xml:space="preserve"> </w:t>
      </w:r>
    </w:p>
    <w:p w14:paraId="49D9AD3C" w14:textId="77777777" w:rsidR="00B0139C" w:rsidRDefault="00B0139C" w:rsidP="002967C0">
      <w:pPr>
        <w:spacing w:after="0"/>
        <w:rPr>
          <w:ins w:id="709" w:author="Erdene Baatar Erdene-Ochir" w:date="2020-02-07T21:41:00Z"/>
          <w:b/>
          <w:bCs/>
          <w:sz w:val="20"/>
          <w:szCs w:val="20"/>
          <w:lang w:val="mn-MN"/>
        </w:rPr>
        <w:pPrChange w:id="710" w:author="Otgontugs Samdan" w:date="2021-07-14T10:15:00Z">
          <w:pPr/>
        </w:pPrChange>
      </w:pPr>
      <w:ins w:id="711" w:author="Erdene Baatar Erdene-Ochir" w:date="2020-02-07T21:40:00Z">
        <w:r>
          <w:rPr>
            <w:b/>
            <w:bCs/>
            <w:sz w:val="20"/>
            <w:szCs w:val="20"/>
            <w:lang w:val="mn-MN"/>
          </w:rPr>
          <w:t xml:space="preserve">Хүрээлэн буй хол ойрын </w:t>
        </w:r>
      </w:ins>
      <w:ins w:id="712" w:author="Erdene Baatar Erdene-Ochir" w:date="2020-02-07T21:41:00Z">
        <w:r>
          <w:rPr>
            <w:b/>
            <w:bCs/>
            <w:sz w:val="20"/>
            <w:szCs w:val="20"/>
            <w:lang w:val="mn-MN"/>
          </w:rPr>
          <w:t xml:space="preserve">амьтан бүхэн </w:t>
        </w:r>
      </w:ins>
    </w:p>
    <w:p w14:paraId="63651628" w14:textId="77777777" w:rsidR="00B0139C" w:rsidRDefault="00B0139C" w:rsidP="002967C0">
      <w:pPr>
        <w:spacing w:after="0"/>
        <w:rPr>
          <w:ins w:id="713" w:author="Erdene Baatar Erdene-Ochir" w:date="2020-02-07T21:42:00Z"/>
          <w:b/>
          <w:bCs/>
          <w:sz w:val="20"/>
          <w:szCs w:val="20"/>
          <w:lang w:val="mn-MN"/>
        </w:rPr>
        <w:pPrChange w:id="714" w:author="Otgontugs Samdan" w:date="2021-07-14T10:15:00Z">
          <w:pPr/>
        </w:pPrChange>
      </w:pPr>
      <w:ins w:id="715" w:author="Erdene Baatar Erdene-Ochir" w:date="2020-02-07T21:41:00Z">
        <w:r>
          <w:rPr>
            <w:b/>
            <w:bCs/>
            <w:sz w:val="20"/>
            <w:szCs w:val="20"/>
            <w:lang w:val="mn-MN"/>
          </w:rPr>
          <w:t>А</w:t>
        </w:r>
      </w:ins>
      <w:del w:id="716" w:author="Erdene Baatar Erdene-Ochir" w:date="2020-02-07T21:39:00Z">
        <w:r w:rsidR="00062070" w:rsidRPr="00982F04" w:rsidDel="00B0139C">
          <w:rPr>
            <w:b/>
            <w:bCs/>
            <w:sz w:val="20"/>
            <w:szCs w:val="20"/>
            <w:lang w:val="mn-MN"/>
          </w:rPr>
          <w:delText xml:space="preserve">амьтны </w:delText>
        </w:r>
      </w:del>
      <w:del w:id="717" w:author="Erdene Baatar Erdene-Ochir" w:date="2020-02-07T21:41:00Z">
        <w:r w:rsidR="00062070" w:rsidRPr="00982F04" w:rsidDel="00B0139C">
          <w:rPr>
            <w:b/>
            <w:bCs/>
            <w:sz w:val="20"/>
            <w:szCs w:val="20"/>
            <w:lang w:val="mn-MN"/>
          </w:rPr>
          <w:delText>а</w:delText>
        </w:r>
      </w:del>
      <w:r w:rsidR="00062070" w:rsidRPr="00982F04">
        <w:rPr>
          <w:b/>
          <w:bCs/>
          <w:sz w:val="20"/>
          <w:szCs w:val="20"/>
          <w:lang w:val="mn-MN"/>
        </w:rPr>
        <w:t xml:space="preserve">угаа их буян </w:t>
      </w:r>
      <w:del w:id="718" w:author="Erdene Baatar Erdene-Ochir" w:date="2020-02-07T21:41:00Z">
        <w:r w:rsidR="00062070" w:rsidRPr="00982F04" w:rsidDel="00B0139C">
          <w:rPr>
            <w:b/>
            <w:bCs/>
            <w:sz w:val="20"/>
            <w:szCs w:val="20"/>
            <w:lang w:val="mn-MN"/>
          </w:rPr>
          <w:delText xml:space="preserve">хишгээр </w:delText>
        </w:r>
      </w:del>
      <w:ins w:id="719" w:author="Erdene Baatar Erdene-Ochir" w:date="2020-02-07T21:41:00Z">
        <w:r w:rsidRPr="00982F04">
          <w:rPr>
            <w:b/>
            <w:bCs/>
            <w:sz w:val="20"/>
            <w:szCs w:val="20"/>
            <w:lang w:val="mn-MN"/>
          </w:rPr>
          <w:t>хишгээ</w:t>
        </w:r>
        <w:r>
          <w:rPr>
            <w:b/>
            <w:bCs/>
            <w:sz w:val="20"/>
            <w:szCs w:val="20"/>
            <w:lang w:val="mn-MN"/>
          </w:rPr>
          <w:t>с</w:t>
        </w:r>
        <w:r w:rsidRPr="00982F04">
          <w:rPr>
            <w:b/>
            <w:bCs/>
            <w:sz w:val="20"/>
            <w:szCs w:val="20"/>
            <w:lang w:val="mn-MN"/>
          </w:rPr>
          <w:t xml:space="preserve"> </w:t>
        </w:r>
        <w:r>
          <w:rPr>
            <w:b/>
            <w:bCs/>
            <w:sz w:val="20"/>
            <w:szCs w:val="20"/>
            <w:lang w:val="mn-MN"/>
          </w:rPr>
          <w:t>үүдсэн эмт үрий</w:t>
        </w:r>
      </w:ins>
      <w:ins w:id="720" w:author="Erdene Baatar Erdene-Ochir" w:date="2020-02-07T21:42:00Z">
        <w:r>
          <w:rPr>
            <w:b/>
            <w:bCs/>
            <w:sz w:val="20"/>
            <w:szCs w:val="20"/>
            <w:lang w:val="mn-MN"/>
          </w:rPr>
          <w:t xml:space="preserve">н хүчээр </w:t>
        </w:r>
      </w:ins>
    </w:p>
    <w:p w14:paraId="67143094" w14:textId="2D8FB81B" w:rsidR="00B0139C" w:rsidRDefault="00062070" w:rsidP="002967C0">
      <w:pPr>
        <w:spacing w:after="0"/>
        <w:rPr>
          <w:ins w:id="721" w:author="Erdene Baatar Erdene-Ochir" w:date="2020-02-07T21:44:00Z"/>
          <w:b/>
          <w:bCs/>
          <w:sz w:val="20"/>
          <w:szCs w:val="20"/>
          <w:lang w:val="mn-MN"/>
        </w:rPr>
        <w:pPrChange w:id="722" w:author="Otgontugs Samdan" w:date="2021-07-14T10:15:00Z">
          <w:pPr/>
        </w:pPrChange>
      </w:pPr>
      <w:del w:id="723" w:author="Erdene Baatar Erdene-Ochir" w:date="2020-02-07T21:42:00Z">
        <w:r w:rsidRPr="00982F04" w:rsidDel="00B0139C">
          <w:rPr>
            <w:b/>
            <w:bCs/>
            <w:sz w:val="20"/>
            <w:szCs w:val="20"/>
            <w:lang w:val="mn-MN"/>
          </w:rPr>
          <w:delText>аливаа өвчин хийгээд д</w:delText>
        </w:r>
      </w:del>
      <w:ins w:id="724" w:author="Erdene Baatar Erdene-Ochir" w:date="2020-02-07T21:42:00Z">
        <w:r w:rsidR="00B0139C">
          <w:rPr>
            <w:b/>
            <w:bCs/>
            <w:sz w:val="20"/>
            <w:szCs w:val="20"/>
            <w:lang w:val="mn-MN"/>
          </w:rPr>
          <w:t>Д</w:t>
        </w:r>
      </w:ins>
      <w:r w:rsidRPr="00982F04">
        <w:rPr>
          <w:b/>
          <w:bCs/>
          <w:sz w:val="20"/>
          <w:szCs w:val="20"/>
          <w:lang w:val="mn-MN"/>
        </w:rPr>
        <w:t xml:space="preserve">өрвөн махбодын </w:t>
      </w:r>
      <w:ins w:id="725" w:author="Erdene Baatar Erdene-Ochir" w:date="2020-02-07T21:42:00Z">
        <w:r w:rsidR="00B0139C">
          <w:rPr>
            <w:b/>
            <w:bCs/>
            <w:sz w:val="20"/>
            <w:szCs w:val="20"/>
            <w:lang w:val="mn-MN"/>
          </w:rPr>
          <w:t>хямралаас үүдсэн</w:t>
        </w:r>
      </w:ins>
      <w:ins w:id="726" w:author="Erdene Baatar Erdene-Ochir" w:date="2020-02-07T21:43:00Z">
        <w:r w:rsidR="00B0139C">
          <w:rPr>
            <w:b/>
            <w:bCs/>
            <w:sz w:val="20"/>
            <w:szCs w:val="20"/>
            <w:lang w:val="mn-MN"/>
          </w:rPr>
          <w:t xml:space="preserve"> </w:t>
        </w:r>
        <w:proofErr w:type="spellStart"/>
        <w:r w:rsidR="00B0139C">
          <w:rPr>
            <w:b/>
            <w:bCs/>
            <w:sz w:val="20"/>
            <w:szCs w:val="20"/>
          </w:rPr>
          <w:t>халдварт</w:t>
        </w:r>
        <w:proofErr w:type="spellEnd"/>
        <w:r w:rsidR="00B0139C">
          <w:rPr>
            <w:b/>
            <w:bCs/>
            <w:sz w:val="20"/>
            <w:szCs w:val="20"/>
          </w:rPr>
          <w:t xml:space="preserve"> </w:t>
        </w:r>
        <w:proofErr w:type="spellStart"/>
        <w:r w:rsidR="00B0139C">
          <w:rPr>
            <w:b/>
            <w:bCs/>
            <w:sz w:val="20"/>
            <w:szCs w:val="20"/>
          </w:rPr>
          <w:t>өвчингүй</w:t>
        </w:r>
      </w:ins>
      <w:proofErr w:type="spellEnd"/>
      <w:ins w:id="727" w:author="Erdene Baatar Erdene-Ochir" w:date="2020-02-07T21:45:00Z">
        <w:r w:rsidR="00B0139C">
          <w:rPr>
            <w:b/>
            <w:bCs/>
            <w:sz w:val="20"/>
            <w:szCs w:val="20"/>
          </w:rPr>
          <w:t xml:space="preserve"> </w:t>
        </w:r>
        <w:proofErr w:type="spellStart"/>
        <w:r w:rsidR="00B0139C">
          <w:rPr>
            <w:b/>
            <w:bCs/>
            <w:sz w:val="20"/>
            <w:szCs w:val="20"/>
          </w:rPr>
          <w:t>билээ</w:t>
        </w:r>
      </w:ins>
      <w:proofErr w:type="spellEnd"/>
      <w:ins w:id="728" w:author="Erdene Baatar Erdene-Ochir" w:date="2020-02-07T21:44:00Z">
        <w:r w:rsidR="00B0139C">
          <w:rPr>
            <w:b/>
            <w:bCs/>
            <w:sz w:val="20"/>
            <w:szCs w:val="20"/>
          </w:rPr>
          <w:t xml:space="preserve">. </w:t>
        </w:r>
      </w:ins>
      <w:del w:id="729" w:author="Erdene Baatar Erdene-Ochir" w:date="2020-02-07T21:44:00Z">
        <w:r w:rsidRPr="00982F04" w:rsidDel="00B0139C">
          <w:rPr>
            <w:b/>
            <w:bCs/>
            <w:sz w:val="20"/>
            <w:szCs w:val="20"/>
            <w:lang w:val="mn-MN"/>
          </w:rPr>
          <w:delText>тэнцвэр алдагдсаныг эмчлэх эм ургуулдаг аварга том үйлдвэр гэлтэй</w:delText>
        </w:r>
      </w:del>
    </w:p>
    <w:p w14:paraId="42016812" w14:textId="4F23642A" w:rsidR="004F6A97" w:rsidRPr="00982F04" w:rsidRDefault="00B0139C" w:rsidP="002967C0">
      <w:pPr>
        <w:spacing w:after="0"/>
        <w:rPr>
          <w:b/>
          <w:bCs/>
          <w:sz w:val="20"/>
          <w:szCs w:val="20"/>
          <w:lang w:val="mn-MN"/>
        </w:rPr>
        <w:pPrChange w:id="730" w:author="Otgontugs Samdan" w:date="2021-07-14T10:15:00Z">
          <w:pPr/>
        </w:pPrChange>
      </w:pPr>
      <w:ins w:id="731" w:author="Erdene Baatar Erdene-Ochir" w:date="2020-02-07T21:44:00Z">
        <w:r>
          <w:rPr>
            <w:b/>
            <w:bCs/>
            <w:sz w:val="20"/>
            <w:szCs w:val="20"/>
            <w:lang w:val="mn-MN"/>
          </w:rPr>
          <w:t>Тэрхүү амгалан жаргалан</w:t>
        </w:r>
      </w:ins>
      <w:ins w:id="732" w:author="Erdene Baatar Erdene-Ochir" w:date="2020-02-07T21:45:00Z">
        <w:r>
          <w:rPr>
            <w:b/>
            <w:bCs/>
            <w:sz w:val="20"/>
            <w:szCs w:val="20"/>
            <w:lang w:val="mn-MN"/>
          </w:rPr>
          <w:t>гийн номт оронд би төрөх болтугай</w:t>
        </w:r>
      </w:ins>
      <w:r w:rsidR="00062070" w:rsidRPr="00982F04">
        <w:rPr>
          <w:b/>
          <w:bCs/>
          <w:sz w:val="20"/>
          <w:szCs w:val="20"/>
          <w:lang w:val="mn-MN"/>
        </w:rPr>
        <w:t>.</w:t>
      </w:r>
    </w:p>
    <w:p w14:paraId="6F75A8DE" w14:textId="6E858DB8" w:rsidR="00982F04" w:rsidDel="003C7447" w:rsidRDefault="00982F04" w:rsidP="002967C0">
      <w:pPr>
        <w:spacing w:after="0"/>
        <w:rPr>
          <w:del w:id="733" w:author="Otgontugs Samdan" w:date="2021-07-14T10:03:00Z"/>
          <w:sz w:val="18"/>
          <w:szCs w:val="18"/>
        </w:rPr>
        <w:pPrChange w:id="734" w:author="Otgontugs Samdan" w:date="2021-07-14T10:15:00Z">
          <w:pPr/>
        </w:pPrChange>
      </w:pPr>
      <w:del w:id="735" w:author="Otgontugs Samdan" w:date="2021-07-14T10:03:00Z">
        <w:r w:rsidRPr="00982F04" w:rsidDel="003C7447">
          <w:rPr>
            <w:sz w:val="18"/>
            <w:szCs w:val="18"/>
          </w:rPr>
          <w:delText>Even without realizing the profound completion stage in this life, by maintaining the completely pure vows and commitments, May I perfect the realization of the path of the completion stage and gain an auspicious birth in the Sublime Realm of Shambala.</w:delText>
        </w:r>
      </w:del>
    </w:p>
    <w:p w14:paraId="149AB75E" w14:textId="77777777" w:rsidR="003C7447" w:rsidRPr="00982F04" w:rsidRDefault="003C7447" w:rsidP="002967C0">
      <w:pPr>
        <w:spacing w:after="0"/>
        <w:rPr>
          <w:ins w:id="736" w:author="Otgontugs Samdan" w:date="2021-07-14T10:03:00Z"/>
          <w:sz w:val="18"/>
          <w:szCs w:val="18"/>
        </w:rPr>
        <w:pPrChange w:id="737" w:author="Otgontugs Samdan" w:date="2021-07-14T10:15:00Z">
          <w:pPr/>
        </w:pPrChange>
      </w:pPr>
    </w:p>
    <w:p w14:paraId="7AF01E91" w14:textId="77777777" w:rsidR="0000732C" w:rsidRDefault="00062070" w:rsidP="002967C0">
      <w:pPr>
        <w:spacing w:after="0"/>
        <w:rPr>
          <w:ins w:id="738" w:author="Erdene Baatar Erdene-Ochir" w:date="2020-02-07T21:46:00Z"/>
          <w:b/>
          <w:bCs/>
          <w:sz w:val="20"/>
          <w:szCs w:val="20"/>
          <w:lang w:val="mn-MN"/>
        </w:rPr>
        <w:pPrChange w:id="739" w:author="Otgontugs Samdan" w:date="2021-07-14T10:15:00Z">
          <w:pPr/>
        </w:pPrChange>
      </w:pPr>
      <w:r w:rsidRPr="00982F04">
        <w:rPr>
          <w:b/>
          <w:bCs/>
          <w:sz w:val="20"/>
          <w:szCs w:val="20"/>
          <w:lang w:val="mn-MN"/>
        </w:rPr>
        <w:t xml:space="preserve">Хэрвээ төгсгөлийн зэргийн гүнзгий </w:t>
      </w:r>
      <w:del w:id="740" w:author="Erdene Baatar Erdene-Ochir" w:date="2020-02-07T21:46:00Z">
        <w:r w:rsidRPr="00982F04" w:rsidDel="0000732C">
          <w:rPr>
            <w:b/>
            <w:bCs/>
            <w:sz w:val="20"/>
            <w:szCs w:val="20"/>
            <w:lang w:val="mn-MN"/>
          </w:rPr>
          <w:delText xml:space="preserve">ухамсрыг </w:delText>
        </w:r>
      </w:del>
      <w:ins w:id="741" w:author="Erdene Baatar Erdene-Ochir" w:date="2020-02-07T21:46:00Z">
        <w:r w:rsidR="0000732C">
          <w:rPr>
            <w:b/>
            <w:bCs/>
            <w:sz w:val="20"/>
            <w:szCs w:val="20"/>
            <w:lang w:val="mn-MN"/>
          </w:rPr>
          <w:t>онол</w:t>
        </w:r>
        <w:r w:rsidR="0000732C" w:rsidRPr="00982F04">
          <w:rPr>
            <w:b/>
            <w:bCs/>
            <w:sz w:val="20"/>
            <w:szCs w:val="20"/>
            <w:lang w:val="mn-MN"/>
          </w:rPr>
          <w:t xml:space="preserve">ыг </w:t>
        </w:r>
      </w:ins>
      <w:r w:rsidR="00AA5E11">
        <w:rPr>
          <w:b/>
          <w:bCs/>
          <w:sz w:val="20"/>
          <w:szCs w:val="20"/>
          <w:lang w:val="mn-MN"/>
        </w:rPr>
        <w:t xml:space="preserve">би </w:t>
      </w:r>
      <w:r w:rsidRPr="00982F04">
        <w:rPr>
          <w:b/>
          <w:bCs/>
          <w:sz w:val="20"/>
          <w:szCs w:val="20"/>
          <w:lang w:val="mn-MN"/>
        </w:rPr>
        <w:t xml:space="preserve">энэхэн насандаа </w:t>
      </w:r>
      <w:ins w:id="742" w:author="Erdene Baatar Erdene-Ochir" w:date="2020-02-07T21:46:00Z">
        <w:r w:rsidR="0000732C">
          <w:rPr>
            <w:b/>
            <w:bCs/>
            <w:sz w:val="20"/>
            <w:szCs w:val="20"/>
            <w:lang w:val="mn-MN"/>
          </w:rPr>
          <w:t>эс оновоос</w:t>
        </w:r>
      </w:ins>
      <w:del w:id="743" w:author="Erdene Baatar Erdene-Ochir" w:date="2020-02-07T21:46:00Z">
        <w:r w:rsidRPr="00982F04" w:rsidDel="0000732C">
          <w:rPr>
            <w:b/>
            <w:bCs/>
            <w:sz w:val="20"/>
            <w:szCs w:val="20"/>
            <w:lang w:val="mn-MN"/>
          </w:rPr>
          <w:delText>ухамсарлаж эс чадваас</w:delText>
        </w:r>
      </w:del>
      <w:r w:rsidRPr="00982F04">
        <w:rPr>
          <w:b/>
          <w:bCs/>
          <w:sz w:val="20"/>
          <w:szCs w:val="20"/>
          <w:lang w:val="mn-MN"/>
        </w:rPr>
        <w:t xml:space="preserve"> </w:t>
      </w:r>
    </w:p>
    <w:p w14:paraId="4DD663B4" w14:textId="64F4F2D3" w:rsidR="0000732C" w:rsidRDefault="00062070" w:rsidP="002967C0">
      <w:pPr>
        <w:spacing w:after="0"/>
        <w:rPr>
          <w:ins w:id="744" w:author="Erdene Baatar Erdene-Ochir" w:date="2020-02-07T21:47:00Z"/>
          <w:b/>
          <w:bCs/>
          <w:sz w:val="20"/>
          <w:szCs w:val="20"/>
          <w:lang w:val="mn-MN"/>
        </w:rPr>
        <w:pPrChange w:id="745" w:author="Otgontugs Samdan" w:date="2021-07-14T10:15:00Z">
          <w:pPr/>
        </w:pPrChange>
      </w:pPr>
      <w:del w:id="746" w:author="Erdene Baatar Erdene-Ochir" w:date="2020-02-07T21:46:00Z">
        <w:r w:rsidRPr="00982F04" w:rsidDel="0000732C">
          <w:rPr>
            <w:b/>
            <w:bCs/>
            <w:sz w:val="20"/>
            <w:szCs w:val="20"/>
            <w:lang w:val="mn-MN"/>
          </w:rPr>
          <w:delText xml:space="preserve">сахил </w:delText>
        </w:r>
      </w:del>
      <w:ins w:id="747" w:author="Erdene Baatar Erdene-Ochir" w:date="2020-02-07T21:46:00Z">
        <w:r w:rsidR="0000732C">
          <w:rPr>
            <w:b/>
            <w:bCs/>
            <w:sz w:val="20"/>
            <w:szCs w:val="20"/>
            <w:lang w:val="mn-MN"/>
          </w:rPr>
          <w:t>С</w:t>
        </w:r>
        <w:r w:rsidR="0000732C" w:rsidRPr="00982F04">
          <w:rPr>
            <w:b/>
            <w:bCs/>
            <w:sz w:val="20"/>
            <w:szCs w:val="20"/>
            <w:lang w:val="mn-MN"/>
          </w:rPr>
          <w:t xml:space="preserve">ахил </w:t>
        </w:r>
      </w:ins>
      <w:r w:rsidRPr="00982F04">
        <w:rPr>
          <w:b/>
          <w:bCs/>
          <w:sz w:val="20"/>
          <w:szCs w:val="20"/>
          <w:lang w:val="mn-MN"/>
        </w:rPr>
        <w:t>тангаргаа ариунаар баримтла</w:t>
      </w:r>
      <w:ins w:id="748" w:author="Otgontugs Samdan" w:date="2021-07-14T10:04:00Z">
        <w:r w:rsidR="003C7447">
          <w:rPr>
            <w:b/>
            <w:bCs/>
            <w:sz w:val="20"/>
            <w:szCs w:val="20"/>
            <w:lang w:val="mn-MN"/>
          </w:rPr>
          <w:t>х</w:t>
        </w:r>
      </w:ins>
      <w:del w:id="749" w:author="Otgontugs Samdan" w:date="2021-07-14T10:04:00Z">
        <w:r w:rsidRPr="00982F04" w:rsidDel="003C7447">
          <w:rPr>
            <w:b/>
            <w:bCs/>
            <w:sz w:val="20"/>
            <w:szCs w:val="20"/>
            <w:lang w:val="mn-MN"/>
          </w:rPr>
          <w:delText>н</w:delText>
        </w:r>
      </w:del>
      <w:r w:rsidRPr="00982F04">
        <w:rPr>
          <w:b/>
          <w:bCs/>
          <w:sz w:val="20"/>
          <w:szCs w:val="20"/>
          <w:lang w:val="mn-MN"/>
        </w:rPr>
        <w:t xml:space="preserve"> </w:t>
      </w:r>
      <w:ins w:id="750" w:author="Erdene Baatar Erdene-Ochir" w:date="2020-02-07T21:47:00Z">
        <w:r w:rsidR="0000732C">
          <w:rPr>
            <w:b/>
            <w:bCs/>
            <w:sz w:val="20"/>
            <w:szCs w:val="20"/>
            <w:lang w:val="mn-MN"/>
          </w:rPr>
          <w:t>бишрэлийн</w:t>
        </w:r>
      </w:ins>
      <w:ins w:id="751" w:author="Otgontugs Samdan" w:date="2021-07-14T10:04:00Z">
        <w:r w:rsidR="003C7447">
          <w:rPr>
            <w:b/>
            <w:bCs/>
            <w:sz w:val="20"/>
            <w:szCs w:val="20"/>
            <w:lang w:val="mn-MN"/>
          </w:rPr>
          <w:t>хээ</w:t>
        </w:r>
      </w:ins>
      <w:ins w:id="752" w:author="Erdene Baatar Erdene-Ochir" w:date="2020-02-07T21:47:00Z">
        <w:r w:rsidR="0000732C">
          <w:rPr>
            <w:b/>
            <w:bCs/>
            <w:sz w:val="20"/>
            <w:szCs w:val="20"/>
            <w:lang w:val="mn-MN"/>
          </w:rPr>
          <w:t xml:space="preserve"> хүчээр </w:t>
        </w:r>
      </w:ins>
    </w:p>
    <w:p w14:paraId="08C2D27F" w14:textId="02628111" w:rsidR="0000732C" w:rsidRDefault="0000732C" w:rsidP="002967C0">
      <w:pPr>
        <w:spacing w:after="0"/>
        <w:rPr>
          <w:ins w:id="753" w:author="Erdene Baatar Erdene-Ochir" w:date="2020-02-07T21:48:00Z"/>
          <w:b/>
          <w:bCs/>
          <w:sz w:val="20"/>
          <w:szCs w:val="20"/>
          <w:lang w:val="mn-MN"/>
        </w:rPr>
        <w:pPrChange w:id="754" w:author="Otgontugs Samdan" w:date="2021-07-14T10:15:00Z">
          <w:pPr/>
        </w:pPrChange>
      </w:pPr>
      <w:ins w:id="755" w:author="Erdene Baatar Erdene-Ochir" w:date="2020-02-07T21:48:00Z">
        <w:del w:id="756" w:author="Otgontugs Samdan" w:date="2021-07-14T10:04:00Z">
          <w:r w:rsidDel="003C7447">
            <w:rPr>
              <w:b/>
              <w:bCs/>
              <w:sz w:val="20"/>
              <w:szCs w:val="20"/>
              <w:lang w:val="mn-MN"/>
            </w:rPr>
            <w:delText xml:space="preserve">Тэр </w:delText>
          </w:r>
        </w:del>
        <w:r w:rsidRPr="00982F04">
          <w:rPr>
            <w:b/>
            <w:bCs/>
            <w:sz w:val="20"/>
            <w:szCs w:val="20"/>
            <w:lang w:val="mn-MN"/>
          </w:rPr>
          <w:t xml:space="preserve">Шамбалын </w:t>
        </w:r>
      </w:ins>
      <w:ins w:id="757" w:author="Otgontugs Samdan" w:date="2021-07-14T10:04:00Z">
        <w:r w:rsidR="003C7447">
          <w:rPr>
            <w:b/>
            <w:bCs/>
            <w:sz w:val="20"/>
            <w:szCs w:val="20"/>
            <w:lang w:val="mn-MN"/>
          </w:rPr>
          <w:t>т</w:t>
        </w:r>
        <w:r w:rsidR="003C7447">
          <w:rPr>
            <w:b/>
            <w:bCs/>
            <w:sz w:val="20"/>
            <w:szCs w:val="20"/>
            <w:lang w:val="mn-MN"/>
          </w:rPr>
          <w:t xml:space="preserve">эр </w:t>
        </w:r>
      </w:ins>
      <w:ins w:id="758" w:author="Erdene Baatar Erdene-Ochir" w:date="2020-02-07T21:48:00Z">
        <w:r>
          <w:rPr>
            <w:b/>
            <w:bCs/>
            <w:sz w:val="20"/>
            <w:szCs w:val="20"/>
            <w:lang w:val="mn-MN"/>
          </w:rPr>
          <w:t>д</w:t>
        </w:r>
        <w:r w:rsidRPr="00982F04">
          <w:rPr>
            <w:b/>
            <w:bCs/>
            <w:sz w:val="20"/>
            <w:szCs w:val="20"/>
            <w:lang w:val="mn-MN"/>
          </w:rPr>
          <w:t xml:space="preserve">ээд </w:t>
        </w:r>
        <w:r>
          <w:rPr>
            <w:b/>
            <w:bCs/>
            <w:sz w:val="20"/>
            <w:szCs w:val="20"/>
            <w:lang w:val="mn-MN"/>
          </w:rPr>
          <w:t>о</w:t>
        </w:r>
        <w:r w:rsidRPr="00982F04">
          <w:rPr>
            <w:b/>
            <w:bCs/>
            <w:sz w:val="20"/>
            <w:szCs w:val="20"/>
            <w:lang w:val="mn-MN"/>
          </w:rPr>
          <w:t>р</w:t>
        </w:r>
      </w:ins>
      <w:ins w:id="759" w:author="Otgontugs Samdan" w:date="2021-07-14T10:04:00Z">
        <w:r w:rsidR="003C7447">
          <w:rPr>
            <w:b/>
            <w:bCs/>
            <w:sz w:val="20"/>
            <w:szCs w:val="20"/>
            <w:lang w:val="mn-MN"/>
          </w:rPr>
          <w:t>ноо</w:t>
        </w:r>
      </w:ins>
      <w:ins w:id="760" w:author="Erdene Baatar Erdene-Ochir" w:date="2020-02-07T21:48:00Z">
        <w:del w:id="761" w:author="Otgontugs Samdan" w:date="2021-07-14T10:04:00Z">
          <w:r w:rsidRPr="00982F04" w:rsidDel="003C7447">
            <w:rPr>
              <w:b/>
              <w:bCs/>
              <w:sz w:val="20"/>
              <w:szCs w:val="20"/>
              <w:lang w:val="mn-MN"/>
            </w:rPr>
            <w:delText>онд</w:delText>
          </w:r>
        </w:del>
        <w:r w:rsidRPr="00982F04">
          <w:rPr>
            <w:b/>
            <w:bCs/>
            <w:sz w:val="20"/>
            <w:szCs w:val="20"/>
            <w:lang w:val="mn-MN"/>
          </w:rPr>
          <w:t xml:space="preserve"> төр</w:t>
        </w:r>
      </w:ins>
      <w:del w:id="762" w:author="Erdene Baatar Erdene-Ochir" w:date="2020-02-07T21:47:00Z">
        <w:r w:rsidR="00062070" w:rsidRPr="00982F04" w:rsidDel="0000732C">
          <w:rPr>
            <w:b/>
            <w:bCs/>
            <w:sz w:val="20"/>
            <w:szCs w:val="20"/>
            <w:lang w:val="mn-MN"/>
          </w:rPr>
          <w:delText>яв</w:delText>
        </w:r>
      </w:del>
      <w:r w:rsidR="00062070" w:rsidRPr="00982F04">
        <w:rPr>
          <w:b/>
          <w:bCs/>
          <w:sz w:val="20"/>
          <w:szCs w:val="20"/>
          <w:lang w:val="mn-MN"/>
        </w:rPr>
        <w:t xml:space="preserve">ж </w:t>
      </w:r>
    </w:p>
    <w:p w14:paraId="0B5B9C59" w14:textId="4204C763" w:rsidR="00062070" w:rsidRPr="00982F04" w:rsidRDefault="00062070" w:rsidP="002967C0">
      <w:pPr>
        <w:spacing w:after="0"/>
        <w:rPr>
          <w:b/>
          <w:bCs/>
          <w:sz w:val="20"/>
          <w:szCs w:val="20"/>
        </w:rPr>
        <w:pPrChange w:id="763" w:author="Otgontugs Samdan" w:date="2021-07-14T10:15:00Z">
          <w:pPr/>
        </w:pPrChange>
      </w:pPr>
      <w:del w:id="764" w:author="Erdene Baatar Erdene-Ochir" w:date="2020-02-07T21:48:00Z">
        <w:r w:rsidRPr="00982F04" w:rsidDel="0000732C">
          <w:rPr>
            <w:b/>
            <w:bCs/>
            <w:sz w:val="20"/>
            <w:szCs w:val="20"/>
            <w:lang w:val="mn-MN"/>
          </w:rPr>
          <w:delText xml:space="preserve">төгсгөлийн </w:delText>
        </w:r>
      </w:del>
      <w:ins w:id="765" w:author="Erdene Baatar Erdene-Ochir" w:date="2020-02-07T21:48:00Z">
        <w:r w:rsidR="0000732C">
          <w:rPr>
            <w:b/>
            <w:bCs/>
            <w:sz w:val="20"/>
            <w:szCs w:val="20"/>
            <w:lang w:val="mn-MN"/>
          </w:rPr>
          <w:t>Т</w:t>
        </w:r>
        <w:r w:rsidR="0000732C" w:rsidRPr="00982F04">
          <w:rPr>
            <w:b/>
            <w:bCs/>
            <w:sz w:val="20"/>
            <w:szCs w:val="20"/>
            <w:lang w:val="mn-MN"/>
          </w:rPr>
          <w:t xml:space="preserve">өгсгөлийн </w:t>
        </w:r>
      </w:ins>
      <w:del w:id="766" w:author="Erdene Baatar Erdene-Ochir" w:date="2020-02-07T21:48:00Z">
        <w:r w:rsidRPr="00982F04" w:rsidDel="0000732C">
          <w:rPr>
            <w:b/>
            <w:bCs/>
            <w:sz w:val="20"/>
            <w:szCs w:val="20"/>
            <w:lang w:val="mn-MN"/>
          </w:rPr>
          <w:delText xml:space="preserve">зэрэгт </w:delText>
        </w:r>
      </w:del>
      <w:ins w:id="767" w:author="Erdene Baatar Erdene-Ochir" w:date="2020-02-07T21:48:00Z">
        <w:r w:rsidR="0000732C" w:rsidRPr="00982F04">
          <w:rPr>
            <w:b/>
            <w:bCs/>
            <w:sz w:val="20"/>
            <w:szCs w:val="20"/>
            <w:lang w:val="mn-MN"/>
          </w:rPr>
          <w:t>зэр</w:t>
        </w:r>
        <w:r w:rsidR="0000732C">
          <w:rPr>
            <w:b/>
            <w:bCs/>
            <w:sz w:val="20"/>
            <w:szCs w:val="20"/>
            <w:lang w:val="mn-MN"/>
          </w:rPr>
          <w:t>гийн мөрийн онолыг</w:t>
        </w:r>
        <w:r w:rsidR="0000732C" w:rsidRPr="00982F04">
          <w:rPr>
            <w:b/>
            <w:bCs/>
            <w:sz w:val="20"/>
            <w:szCs w:val="20"/>
            <w:lang w:val="mn-MN"/>
          </w:rPr>
          <w:t xml:space="preserve"> </w:t>
        </w:r>
      </w:ins>
      <w:del w:id="768" w:author="Erdene Baatar Erdene-Ochir" w:date="2020-02-07T21:48:00Z">
        <w:r w:rsidRPr="00982F04" w:rsidDel="0000732C">
          <w:rPr>
            <w:b/>
            <w:bCs/>
            <w:sz w:val="20"/>
            <w:szCs w:val="20"/>
            <w:lang w:val="mn-MN"/>
          </w:rPr>
          <w:delText>алхан ороод Шамбалын Дээд Оронд төрөх азтай тавилантай учрах</w:delText>
        </w:r>
      </w:del>
      <w:ins w:id="769" w:author="Erdene Baatar Erdene-Ochir" w:date="2020-02-07T21:48:00Z">
        <w:r w:rsidR="0000732C">
          <w:rPr>
            <w:b/>
            <w:bCs/>
            <w:sz w:val="20"/>
            <w:szCs w:val="20"/>
            <w:lang w:val="mn-MN"/>
          </w:rPr>
          <w:t>төгс</w:t>
        </w:r>
      </w:ins>
      <w:ins w:id="770" w:author="Erdene Baatar Erdene-Ochir" w:date="2020-02-07T21:49:00Z">
        <w:r w:rsidR="0000732C">
          <w:rPr>
            <w:b/>
            <w:bCs/>
            <w:sz w:val="20"/>
            <w:szCs w:val="20"/>
            <w:lang w:val="mn-MN"/>
          </w:rPr>
          <w:t xml:space="preserve"> олох</w:t>
        </w:r>
      </w:ins>
      <w:r w:rsidRPr="00982F04">
        <w:rPr>
          <w:b/>
          <w:bCs/>
          <w:sz w:val="20"/>
          <w:szCs w:val="20"/>
          <w:lang w:val="mn-MN"/>
        </w:rPr>
        <w:t xml:space="preserve"> болтугай</w:t>
      </w:r>
      <w:r w:rsidR="00982F04">
        <w:rPr>
          <w:b/>
          <w:bCs/>
          <w:sz w:val="20"/>
          <w:szCs w:val="20"/>
        </w:rPr>
        <w:t>!</w:t>
      </w:r>
    </w:p>
    <w:p w14:paraId="6273C652" w14:textId="42643EB0" w:rsidR="00982F04" w:rsidDel="003C7447" w:rsidRDefault="00982F04" w:rsidP="002967C0">
      <w:pPr>
        <w:spacing w:after="0"/>
        <w:rPr>
          <w:del w:id="771" w:author="Otgontugs Samdan" w:date="2021-07-14T10:04:00Z"/>
          <w:sz w:val="18"/>
          <w:szCs w:val="18"/>
        </w:rPr>
        <w:pPrChange w:id="772" w:author="Otgontugs Samdan" w:date="2021-07-14T10:15:00Z">
          <w:pPr/>
        </w:pPrChange>
      </w:pPr>
      <w:del w:id="773" w:author="Otgontugs Samdan" w:date="2021-07-14T10:04:00Z">
        <w:r w:rsidRPr="00982F04" w:rsidDel="003C7447">
          <w:rPr>
            <w:sz w:val="18"/>
            <w:szCs w:val="18"/>
          </w:rPr>
          <w:delText>Through the good fortune of constantly associating only with Vidyadharas and Bodhisattvas as my companions every day and at all times, and through my practice of the common and uncommon paths, once my mental continuum is liberated, may I accomplish the realization of the path of the two stages.</w:delText>
        </w:r>
      </w:del>
    </w:p>
    <w:p w14:paraId="1AC5BECE" w14:textId="77777777" w:rsidR="003C7447" w:rsidRPr="00982F04" w:rsidRDefault="003C7447" w:rsidP="002967C0">
      <w:pPr>
        <w:spacing w:after="0"/>
        <w:rPr>
          <w:ins w:id="774" w:author="Otgontugs Samdan" w:date="2021-07-14T10:04:00Z"/>
          <w:sz w:val="18"/>
          <w:szCs w:val="18"/>
        </w:rPr>
        <w:pPrChange w:id="775" w:author="Otgontugs Samdan" w:date="2021-07-14T10:15:00Z">
          <w:pPr/>
        </w:pPrChange>
      </w:pPr>
    </w:p>
    <w:p w14:paraId="1E460A4D" w14:textId="0005E6DF" w:rsidR="0000732C" w:rsidRDefault="00062070" w:rsidP="002967C0">
      <w:pPr>
        <w:spacing w:after="0"/>
        <w:rPr>
          <w:ins w:id="776" w:author="Erdene Baatar Erdene-Ochir" w:date="2020-02-07T21:50:00Z"/>
          <w:b/>
          <w:bCs/>
          <w:sz w:val="20"/>
          <w:szCs w:val="20"/>
          <w:lang w:val="mn-MN"/>
        </w:rPr>
        <w:pPrChange w:id="777" w:author="Otgontugs Samdan" w:date="2021-07-14T10:15:00Z">
          <w:pPr/>
        </w:pPrChange>
      </w:pPr>
      <w:r w:rsidRPr="00155F08">
        <w:rPr>
          <w:b/>
          <w:bCs/>
          <w:sz w:val="20"/>
          <w:szCs w:val="20"/>
          <w:lang w:val="mn-MN"/>
        </w:rPr>
        <w:t xml:space="preserve">Цаг ямагт өдөр бүр зөвхөн </w:t>
      </w:r>
      <w:del w:id="778" w:author="Erdene Baatar Erdene-Ochir" w:date="2020-02-07T21:49:00Z">
        <w:r w:rsidRPr="00155F08" w:rsidDel="0000732C">
          <w:rPr>
            <w:b/>
            <w:bCs/>
            <w:sz w:val="20"/>
            <w:szCs w:val="20"/>
            <w:lang w:val="mn-MN"/>
          </w:rPr>
          <w:delText xml:space="preserve">Видядарь </w:delText>
        </w:r>
      </w:del>
      <w:ins w:id="779" w:author="Erdene Baatar Erdene-Ochir" w:date="2020-02-07T21:49:00Z">
        <w:r w:rsidR="0000732C">
          <w:rPr>
            <w:b/>
            <w:bCs/>
            <w:sz w:val="20"/>
            <w:szCs w:val="20"/>
            <w:lang w:val="mn-MN"/>
          </w:rPr>
          <w:t>в</w:t>
        </w:r>
        <w:r w:rsidR="0000732C" w:rsidRPr="00155F08">
          <w:rPr>
            <w:b/>
            <w:bCs/>
            <w:sz w:val="20"/>
            <w:szCs w:val="20"/>
            <w:lang w:val="mn-MN"/>
          </w:rPr>
          <w:t>идядар</w:t>
        </w:r>
        <w:r w:rsidR="0000732C">
          <w:rPr>
            <w:b/>
            <w:bCs/>
            <w:sz w:val="20"/>
            <w:szCs w:val="20"/>
            <w:lang w:val="mn-MN"/>
          </w:rPr>
          <w:t>а</w:t>
        </w:r>
        <w:r w:rsidR="0000732C" w:rsidRPr="00155F08">
          <w:rPr>
            <w:b/>
            <w:bCs/>
            <w:sz w:val="20"/>
            <w:szCs w:val="20"/>
            <w:lang w:val="mn-MN"/>
          </w:rPr>
          <w:t xml:space="preserve"> </w:t>
        </w:r>
      </w:ins>
      <w:del w:id="780" w:author="Erdene Baatar Erdene-Ochir" w:date="2020-02-07T21:49:00Z">
        <w:r w:rsidRPr="00155F08" w:rsidDel="0000732C">
          <w:rPr>
            <w:b/>
            <w:bCs/>
            <w:sz w:val="20"/>
            <w:szCs w:val="20"/>
            <w:lang w:val="mn-MN"/>
          </w:rPr>
          <w:delText xml:space="preserve">Бодьсад </w:delText>
        </w:r>
      </w:del>
      <w:ins w:id="781" w:author="Erdene Baatar Erdene-Ochir" w:date="2020-02-07T21:49:00Z">
        <w:r w:rsidR="0000732C">
          <w:rPr>
            <w:b/>
            <w:bCs/>
            <w:sz w:val="20"/>
            <w:szCs w:val="20"/>
            <w:lang w:val="mn-MN"/>
          </w:rPr>
          <w:t>б</w:t>
        </w:r>
        <w:r w:rsidR="0000732C" w:rsidRPr="00155F08">
          <w:rPr>
            <w:b/>
            <w:bCs/>
            <w:sz w:val="20"/>
            <w:szCs w:val="20"/>
            <w:lang w:val="mn-MN"/>
          </w:rPr>
          <w:t>одьсад</w:t>
        </w:r>
        <w:r w:rsidR="0000732C">
          <w:rPr>
            <w:b/>
            <w:bCs/>
            <w:sz w:val="20"/>
            <w:szCs w:val="20"/>
            <w:lang w:val="mn-MN"/>
          </w:rPr>
          <w:t>ва</w:t>
        </w:r>
        <w:r w:rsidR="0000732C" w:rsidRPr="00155F08">
          <w:rPr>
            <w:b/>
            <w:bCs/>
            <w:sz w:val="20"/>
            <w:szCs w:val="20"/>
            <w:lang w:val="mn-MN"/>
          </w:rPr>
          <w:t xml:space="preserve"> </w:t>
        </w:r>
      </w:ins>
      <w:r w:rsidRPr="00155F08">
        <w:rPr>
          <w:b/>
          <w:bCs/>
          <w:sz w:val="20"/>
          <w:szCs w:val="20"/>
          <w:lang w:val="mn-MN"/>
        </w:rPr>
        <w:t xml:space="preserve">нартай </w:t>
      </w:r>
      <w:del w:id="782" w:author="Erdene Baatar Erdene-Ochir" w:date="2020-02-07T21:49:00Z">
        <w:r w:rsidRPr="00155F08" w:rsidDel="0000732C">
          <w:rPr>
            <w:b/>
            <w:bCs/>
            <w:sz w:val="20"/>
            <w:szCs w:val="20"/>
            <w:lang w:val="mn-MN"/>
          </w:rPr>
          <w:delText>хамт байж</w:delText>
        </w:r>
      </w:del>
      <w:ins w:id="783" w:author="Erdene Baatar Erdene-Ochir" w:date="2020-02-07T21:49:00Z">
        <w:r w:rsidR="0000732C">
          <w:rPr>
            <w:b/>
            <w:bCs/>
            <w:sz w:val="20"/>
            <w:szCs w:val="20"/>
            <w:lang w:val="mn-MN"/>
          </w:rPr>
          <w:t>нөхөрлөж</w:t>
        </w:r>
      </w:ins>
      <w:r w:rsidRPr="00155F08">
        <w:rPr>
          <w:b/>
          <w:bCs/>
          <w:sz w:val="20"/>
          <w:szCs w:val="20"/>
          <w:lang w:val="mn-MN"/>
        </w:rPr>
        <w:t>,</w:t>
      </w:r>
      <w:del w:id="784" w:author="Erdene Baatar Erdene-Ochir" w:date="2020-02-07T21:50:00Z">
        <w:r w:rsidRPr="00155F08" w:rsidDel="0000732C">
          <w:rPr>
            <w:b/>
            <w:bCs/>
            <w:sz w:val="20"/>
            <w:szCs w:val="20"/>
            <w:lang w:val="mn-MN"/>
          </w:rPr>
          <w:delText xml:space="preserve"> </w:delText>
        </w:r>
      </w:del>
    </w:p>
    <w:p w14:paraId="7D76A3A4" w14:textId="54AB4EB5" w:rsidR="0000732C" w:rsidRDefault="0000732C" w:rsidP="002967C0">
      <w:pPr>
        <w:spacing w:after="0"/>
        <w:rPr>
          <w:ins w:id="785" w:author="Erdene Baatar Erdene-Ochir" w:date="2020-02-07T21:50:00Z"/>
          <w:b/>
          <w:bCs/>
          <w:sz w:val="20"/>
          <w:szCs w:val="20"/>
          <w:lang w:val="mn-MN"/>
        </w:rPr>
        <w:pPrChange w:id="786" w:author="Otgontugs Samdan" w:date="2021-07-14T10:15:00Z">
          <w:pPr/>
        </w:pPrChange>
      </w:pPr>
      <w:ins w:id="787" w:author="Erdene Baatar Erdene-Ochir" w:date="2020-02-07T21:50:00Z">
        <w:r>
          <w:rPr>
            <w:b/>
            <w:bCs/>
            <w:sz w:val="20"/>
            <w:szCs w:val="20"/>
            <w:lang w:val="mn-MN"/>
          </w:rPr>
          <w:t xml:space="preserve">Үргэлжид </w:t>
        </w:r>
      </w:ins>
      <w:ins w:id="788" w:author="Erdene Baatar Erdene-Ochir" w:date="2020-02-07T21:51:00Z">
        <w:r>
          <w:rPr>
            <w:b/>
            <w:bCs/>
            <w:sz w:val="20"/>
            <w:szCs w:val="20"/>
            <w:lang w:val="mn-MN"/>
          </w:rPr>
          <w:t xml:space="preserve">завсаргүй </w:t>
        </w:r>
      </w:ins>
      <w:ins w:id="789" w:author="Erdene Baatar Erdene-Ochir" w:date="2020-02-07T21:50:00Z">
        <w:r>
          <w:rPr>
            <w:b/>
            <w:bCs/>
            <w:sz w:val="20"/>
            <w:szCs w:val="20"/>
            <w:lang w:val="mn-MN"/>
          </w:rPr>
          <w:t>нөхөрлөснийхөө их хувь зая</w:t>
        </w:r>
      </w:ins>
      <w:ins w:id="790" w:author="Erdene Baatar Erdene-Ochir" w:date="2020-02-07T21:51:00Z">
        <w:r>
          <w:rPr>
            <w:b/>
            <w:bCs/>
            <w:sz w:val="20"/>
            <w:szCs w:val="20"/>
            <w:lang w:val="mn-MN"/>
          </w:rPr>
          <w:t>агаар</w:t>
        </w:r>
      </w:ins>
    </w:p>
    <w:p w14:paraId="51AF6334" w14:textId="77777777" w:rsidR="0000732C" w:rsidRDefault="00062070" w:rsidP="002967C0">
      <w:pPr>
        <w:spacing w:after="0"/>
        <w:rPr>
          <w:ins w:id="791" w:author="Erdene Baatar Erdene-Ochir" w:date="2020-02-07T21:51:00Z"/>
          <w:b/>
          <w:bCs/>
          <w:sz w:val="20"/>
          <w:szCs w:val="20"/>
          <w:lang w:val="mn-MN"/>
        </w:rPr>
        <w:pPrChange w:id="792" w:author="Otgontugs Samdan" w:date="2021-07-14T10:15:00Z">
          <w:pPr/>
        </w:pPrChange>
      </w:pPr>
      <w:del w:id="793" w:author="Erdene Baatar Erdene-Ochir" w:date="2020-02-07T21:51:00Z">
        <w:r w:rsidRPr="00155F08" w:rsidDel="0000732C">
          <w:rPr>
            <w:b/>
            <w:bCs/>
            <w:sz w:val="20"/>
            <w:szCs w:val="20"/>
            <w:lang w:val="mn-MN"/>
          </w:rPr>
          <w:delText xml:space="preserve">энгийн </w:delText>
        </w:r>
      </w:del>
      <w:ins w:id="794" w:author="Erdene Baatar Erdene-Ochir" w:date="2020-02-07T21:51:00Z">
        <w:r w:rsidR="0000732C">
          <w:rPr>
            <w:b/>
            <w:bCs/>
            <w:sz w:val="20"/>
            <w:szCs w:val="20"/>
            <w:lang w:val="mn-MN"/>
          </w:rPr>
          <w:t>Э</w:t>
        </w:r>
        <w:r w:rsidR="0000732C" w:rsidRPr="00155F08">
          <w:rPr>
            <w:b/>
            <w:bCs/>
            <w:sz w:val="20"/>
            <w:szCs w:val="20"/>
            <w:lang w:val="mn-MN"/>
          </w:rPr>
          <w:t xml:space="preserve">нгийн </w:t>
        </w:r>
      </w:ins>
      <w:r w:rsidRPr="00155F08">
        <w:rPr>
          <w:b/>
          <w:bCs/>
          <w:sz w:val="20"/>
          <w:szCs w:val="20"/>
          <w:lang w:val="mn-MN"/>
        </w:rPr>
        <w:t xml:space="preserve">болоод өвөрмөц замыг гүйцээн, </w:t>
      </w:r>
    </w:p>
    <w:p w14:paraId="52135F9A" w14:textId="71B083B6" w:rsidR="00062070" w:rsidRPr="00CB6769" w:rsidRDefault="0000732C" w:rsidP="002967C0">
      <w:pPr>
        <w:spacing w:after="0"/>
        <w:rPr>
          <w:b/>
          <w:bCs/>
          <w:sz w:val="20"/>
          <w:szCs w:val="20"/>
        </w:rPr>
        <w:pPrChange w:id="795" w:author="Otgontugs Samdan" w:date="2021-07-14T10:15:00Z">
          <w:pPr/>
        </w:pPrChange>
      </w:pPr>
      <w:ins w:id="796" w:author="Erdene Baatar Erdene-Ochir" w:date="2020-02-07T21:51:00Z">
        <w:r>
          <w:rPr>
            <w:b/>
            <w:bCs/>
            <w:sz w:val="20"/>
            <w:szCs w:val="20"/>
            <w:lang w:val="mn-MN"/>
          </w:rPr>
          <w:t xml:space="preserve">Үүсгэл, төгсгөлийн хоёр </w:t>
        </w:r>
      </w:ins>
      <w:del w:id="797" w:author="Erdene Baatar Erdene-Ochir" w:date="2020-02-07T21:52:00Z">
        <w:r w:rsidR="00155F08" w:rsidRPr="00155F08" w:rsidDel="0000732C">
          <w:rPr>
            <w:b/>
            <w:bCs/>
            <w:sz w:val="20"/>
            <w:szCs w:val="20"/>
            <w:lang w:val="mn-MN"/>
          </w:rPr>
          <w:delText xml:space="preserve">ухамсрын үргэлжлэхүй чөлөөлөгдөх тэр цагт </w:delText>
        </w:r>
        <w:r w:rsidR="00062070" w:rsidRPr="00155F08" w:rsidDel="0000732C">
          <w:rPr>
            <w:b/>
            <w:bCs/>
            <w:sz w:val="20"/>
            <w:szCs w:val="20"/>
            <w:lang w:val="mn-MN"/>
          </w:rPr>
          <w:delText xml:space="preserve">хоёр </w:delText>
        </w:r>
      </w:del>
      <w:r w:rsidR="00062070" w:rsidRPr="00155F08">
        <w:rPr>
          <w:b/>
          <w:bCs/>
          <w:sz w:val="20"/>
          <w:szCs w:val="20"/>
          <w:lang w:val="mn-MN"/>
        </w:rPr>
        <w:t>шаттай замыг</w:t>
      </w:r>
      <w:r w:rsidR="00A42B6A">
        <w:rPr>
          <w:b/>
          <w:bCs/>
          <w:sz w:val="20"/>
          <w:szCs w:val="20"/>
          <w:lang w:val="mn-MN"/>
        </w:rPr>
        <w:t xml:space="preserve"> би</w:t>
      </w:r>
      <w:r w:rsidR="00062070" w:rsidRPr="00155F08">
        <w:rPr>
          <w:b/>
          <w:bCs/>
          <w:sz w:val="20"/>
          <w:szCs w:val="20"/>
          <w:lang w:val="mn-MN"/>
        </w:rPr>
        <w:t xml:space="preserve"> </w:t>
      </w:r>
      <w:del w:id="798" w:author="Erdene Baatar Erdene-Ochir" w:date="2020-02-07T21:52:00Z">
        <w:r w:rsidR="00062070" w:rsidRPr="00155F08" w:rsidDel="0000732C">
          <w:rPr>
            <w:b/>
            <w:bCs/>
            <w:sz w:val="20"/>
            <w:szCs w:val="20"/>
            <w:lang w:val="mn-MN"/>
          </w:rPr>
          <w:delText xml:space="preserve">ухамсарлах </w:delText>
        </w:r>
      </w:del>
      <w:ins w:id="799" w:author="Erdene Baatar Erdene-Ochir" w:date="2020-02-07T21:52:00Z">
        <w:r>
          <w:rPr>
            <w:b/>
            <w:bCs/>
            <w:sz w:val="20"/>
            <w:szCs w:val="20"/>
            <w:lang w:val="mn-MN"/>
          </w:rPr>
          <w:t>төгс гүйцээх</w:t>
        </w:r>
        <w:r w:rsidRPr="00155F08">
          <w:rPr>
            <w:b/>
            <w:bCs/>
            <w:sz w:val="20"/>
            <w:szCs w:val="20"/>
            <w:lang w:val="mn-MN"/>
          </w:rPr>
          <w:t xml:space="preserve"> </w:t>
        </w:r>
      </w:ins>
      <w:r w:rsidR="00062070" w:rsidRPr="00155F08">
        <w:rPr>
          <w:b/>
          <w:bCs/>
          <w:sz w:val="20"/>
          <w:szCs w:val="20"/>
          <w:lang w:val="mn-MN"/>
        </w:rPr>
        <w:t>болтугай</w:t>
      </w:r>
      <w:r w:rsidR="00CB6769">
        <w:rPr>
          <w:b/>
          <w:bCs/>
          <w:sz w:val="20"/>
          <w:szCs w:val="20"/>
        </w:rPr>
        <w:t>!</w:t>
      </w:r>
    </w:p>
    <w:p w14:paraId="2BDCE93E" w14:textId="3A24015E" w:rsidR="00155F08" w:rsidDel="003C7447" w:rsidRDefault="00155F08" w:rsidP="002967C0">
      <w:pPr>
        <w:spacing w:after="0"/>
        <w:rPr>
          <w:del w:id="800" w:author="Otgontugs Samdan" w:date="2021-07-14T10:04:00Z"/>
          <w:sz w:val="18"/>
          <w:szCs w:val="18"/>
        </w:rPr>
        <w:pPrChange w:id="801" w:author="Otgontugs Samdan" w:date="2021-07-14T10:15:00Z">
          <w:pPr/>
        </w:pPrChange>
      </w:pPr>
      <w:del w:id="802" w:author="Otgontugs Samdan" w:date="2021-07-14T10:04:00Z">
        <w:r w:rsidRPr="00155F08" w:rsidDel="003C7447">
          <w:rPr>
            <w:sz w:val="18"/>
            <w:szCs w:val="18"/>
          </w:rPr>
          <w:delText>Through the four yogas of the three-fold quiescence, single pointedness, self-liberation, effortlessness and so forth; the appearances of the ten signs of the six elements of both day and night; and withdrawing from six objects, may I stabilize my mind on empty-forms.</w:delText>
        </w:r>
      </w:del>
    </w:p>
    <w:p w14:paraId="12553E74" w14:textId="77777777" w:rsidR="003C7447" w:rsidRPr="00155F08" w:rsidRDefault="003C7447" w:rsidP="002967C0">
      <w:pPr>
        <w:spacing w:after="0"/>
        <w:rPr>
          <w:ins w:id="803" w:author="Otgontugs Samdan" w:date="2021-07-14T10:04:00Z"/>
          <w:sz w:val="18"/>
          <w:szCs w:val="18"/>
        </w:rPr>
        <w:pPrChange w:id="804" w:author="Otgontugs Samdan" w:date="2021-07-14T10:15:00Z">
          <w:pPr/>
        </w:pPrChange>
      </w:pPr>
    </w:p>
    <w:p w14:paraId="2ACDAE5E" w14:textId="77777777" w:rsidR="0000732C" w:rsidRDefault="0000732C" w:rsidP="002967C0">
      <w:pPr>
        <w:spacing w:after="0"/>
        <w:rPr>
          <w:ins w:id="805" w:author="Erdene Baatar Erdene-Ochir" w:date="2020-02-07T21:55:00Z"/>
          <w:b/>
          <w:bCs/>
          <w:sz w:val="20"/>
          <w:szCs w:val="20"/>
          <w:lang w:val="mn-MN"/>
        </w:rPr>
        <w:pPrChange w:id="806" w:author="Otgontugs Samdan" w:date="2021-07-14T10:15:00Z">
          <w:pPr/>
        </w:pPrChange>
      </w:pPr>
      <w:ins w:id="807" w:author="Erdene Baatar Erdene-Ochir" w:date="2020-02-07T21:54:00Z">
        <w:r>
          <w:rPr>
            <w:b/>
            <w:bCs/>
            <w:sz w:val="20"/>
            <w:szCs w:val="20"/>
            <w:lang w:val="mn-MN"/>
          </w:rPr>
          <w:t xml:space="preserve">Хөдлөшгүй гурван зүйл, </w:t>
        </w:r>
      </w:ins>
      <w:del w:id="808" w:author="Erdene Baatar Erdene-Ochir" w:date="2020-02-07T21:54:00Z">
        <w:r w:rsidR="00062070" w:rsidRPr="00155F08" w:rsidDel="0000732C">
          <w:rPr>
            <w:b/>
            <w:bCs/>
            <w:sz w:val="20"/>
            <w:szCs w:val="20"/>
            <w:lang w:val="mn-MN"/>
          </w:rPr>
          <w:delText xml:space="preserve">Нэгэн </w:delText>
        </w:r>
      </w:del>
      <w:ins w:id="809" w:author="Erdene Baatar Erdene-Ochir" w:date="2020-02-07T21:54:00Z">
        <w:r>
          <w:rPr>
            <w:b/>
            <w:bCs/>
            <w:sz w:val="20"/>
            <w:szCs w:val="20"/>
            <w:lang w:val="mn-MN"/>
          </w:rPr>
          <w:t>н</w:t>
        </w:r>
        <w:r w:rsidRPr="00155F08">
          <w:rPr>
            <w:b/>
            <w:bCs/>
            <w:sz w:val="20"/>
            <w:szCs w:val="20"/>
            <w:lang w:val="mn-MN"/>
          </w:rPr>
          <w:t xml:space="preserve">эгэн </w:t>
        </w:r>
      </w:ins>
      <w:r w:rsidR="00062070" w:rsidRPr="00155F08">
        <w:rPr>
          <w:b/>
          <w:bCs/>
          <w:sz w:val="20"/>
          <w:szCs w:val="20"/>
          <w:lang w:val="mn-MN"/>
        </w:rPr>
        <w:t xml:space="preserve">үзүүрт төвлөрөл, </w:t>
      </w:r>
      <w:del w:id="810" w:author="Erdene Baatar Erdene-Ochir" w:date="2020-02-07T21:55:00Z">
        <w:r w:rsidR="00062070" w:rsidRPr="00155F08" w:rsidDel="0000732C">
          <w:rPr>
            <w:b/>
            <w:bCs/>
            <w:sz w:val="20"/>
            <w:szCs w:val="20"/>
            <w:lang w:val="mn-MN"/>
          </w:rPr>
          <w:delText>нэгэн биений чөлөө</w:delText>
        </w:r>
      </w:del>
      <w:ins w:id="811" w:author="Erdene Baatar Erdene-Ochir" w:date="2020-02-07T21:55:00Z">
        <w:r>
          <w:rPr>
            <w:b/>
            <w:bCs/>
            <w:sz w:val="20"/>
            <w:szCs w:val="20"/>
            <w:lang w:val="mn-MN"/>
          </w:rPr>
          <w:t>өөрийгөө чөлөөлөх</w:t>
        </w:r>
      </w:ins>
      <w:r w:rsidR="00062070" w:rsidRPr="00155F08">
        <w:rPr>
          <w:b/>
          <w:bCs/>
          <w:sz w:val="20"/>
          <w:szCs w:val="20"/>
          <w:lang w:val="mn-MN"/>
        </w:rPr>
        <w:t xml:space="preserve">, </w:t>
      </w:r>
    </w:p>
    <w:p w14:paraId="775CC133" w14:textId="77777777" w:rsidR="002A2A26" w:rsidRDefault="00062070" w:rsidP="002967C0">
      <w:pPr>
        <w:spacing w:after="0"/>
        <w:rPr>
          <w:ins w:id="812" w:author="Erdene Baatar Erdene-Ochir" w:date="2020-02-07T21:56:00Z"/>
          <w:b/>
          <w:bCs/>
          <w:sz w:val="20"/>
          <w:szCs w:val="20"/>
          <w:lang w:val="mn-MN"/>
        </w:rPr>
        <w:pPrChange w:id="813" w:author="Otgontugs Samdan" w:date="2021-07-14T10:15:00Z">
          <w:pPr/>
        </w:pPrChange>
      </w:pPr>
      <w:del w:id="814" w:author="Erdene Baatar Erdene-Ochir" w:date="2020-02-07T21:55:00Z">
        <w:r w:rsidRPr="00155F08" w:rsidDel="0000732C">
          <w:rPr>
            <w:b/>
            <w:bCs/>
            <w:sz w:val="20"/>
            <w:szCs w:val="20"/>
            <w:lang w:val="mn-MN"/>
          </w:rPr>
          <w:delText xml:space="preserve">зүтгэлгүй </w:delText>
        </w:r>
      </w:del>
      <w:ins w:id="815" w:author="Erdene Baatar Erdene-Ochir" w:date="2020-02-07T21:55:00Z">
        <w:r w:rsidR="0000732C">
          <w:rPr>
            <w:b/>
            <w:bCs/>
            <w:sz w:val="20"/>
            <w:szCs w:val="20"/>
            <w:lang w:val="mn-MN"/>
          </w:rPr>
          <w:t>Хүчлэ</w:t>
        </w:r>
        <w:r w:rsidR="0000732C" w:rsidRPr="00155F08">
          <w:rPr>
            <w:b/>
            <w:bCs/>
            <w:sz w:val="20"/>
            <w:szCs w:val="20"/>
            <w:lang w:val="mn-MN"/>
          </w:rPr>
          <w:t xml:space="preserve">лгүй </w:t>
        </w:r>
      </w:ins>
      <w:r w:rsidRPr="00155F08">
        <w:rPr>
          <w:b/>
          <w:bCs/>
          <w:sz w:val="20"/>
          <w:szCs w:val="20"/>
          <w:lang w:val="mn-MN"/>
        </w:rPr>
        <w:t xml:space="preserve">ахуй </w:t>
      </w:r>
      <w:del w:id="816" w:author="Erdene Baatar Erdene-Ochir" w:date="2020-02-07T21:56:00Z">
        <w:r w:rsidRPr="00155F08" w:rsidDel="0000732C">
          <w:rPr>
            <w:b/>
            <w:bCs/>
            <w:sz w:val="20"/>
            <w:szCs w:val="20"/>
            <w:lang w:val="mn-MN"/>
          </w:rPr>
          <w:delText>гэсэн гурван идэвхгүй байдлын</w:delText>
        </w:r>
      </w:del>
      <w:ins w:id="817" w:author="Erdene Baatar Erdene-Ochir" w:date="2020-02-07T21:56:00Z">
        <w:r w:rsidR="0000732C">
          <w:rPr>
            <w:b/>
            <w:bCs/>
            <w:sz w:val="20"/>
            <w:szCs w:val="20"/>
            <w:lang w:val="mn-MN"/>
          </w:rPr>
          <w:t>зэрэг</w:t>
        </w:r>
      </w:ins>
      <w:r w:rsidRPr="00155F08">
        <w:rPr>
          <w:b/>
          <w:bCs/>
          <w:sz w:val="20"/>
          <w:szCs w:val="20"/>
          <w:lang w:val="mn-MN"/>
        </w:rPr>
        <w:t xml:space="preserve"> дөрвөн </w:t>
      </w:r>
      <w:del w:id="818" w:author="Erdene Baatar Erdene-Ochir" w:date="2020-02-07T21:56:00Z">
        <w:r w:rsidRPr="00155F08" w:rsidDel="0000732C">
          <w:rPr>
            <w:b/>
            <w:bCs/>
            <w:sz w:val="20"/>
            <w:szCs w:val="20"/>
            <w:lang w:val="mn-MN"/>
          </w:rPr>
          <w:delText xml:space="preserve">йогийг </w:delText>
        </w:r>
      </w:del>
      <w:ins w:id="819" w:author="Erdene Baatar Erdene-Ochir" w:date="2020-02-07T21:56:00Z">
        <w:r w:rsidR="0000732C">
          <w:rPr>
            <w:b/>
            <w:bCs/>
            <w:sz w:val="20"/>
            <w:szCs w:val="20"/>
            <w:lang w:val="mn-MN"/>
          </w:rPr>
          <w:t>ё</w:t>
        </w:r>
        <w:r w:rsidR="0000732C" w:rsidRPr="00155F08">
          <w:rPr>
            <w:b/>
            <w:bCs/>
            <w:sz w:val="20"/>
            <w:szCs w:val="20"/>
            <w:lang w:val="mn-MN"/>
          </w:rPr>
          <w:t>ог</w:t>
        </w:r>
        <w:r w:rsidR="0000732C">
          <w:rPr>
            <w:b/>
            <w:bCs/>
            <w:sz w:val="20"/>
            <w:szCs w:val="20"/>
            <w:lang w:val="mn-MN"/>
          </w:rPr>
          <w:t>ы</w:t>
        </w:r>
        <w:r w:rsidR="0000732C" w:rsidRPr="00155F08">
          <w:rPr>
            <w:b/>
            <w:bCs/>
            <w:sz w:val="20"/>
            <w:szCs w:val="20"/>
            <w:lang w:val="mn-MN"/>
          </w:rPr>
          <w:t xml:space="preserve">г </w:t>
        </w:r>
      </w:ins>
      <w:r w:rsidRPr="00155F08">
        <w:rPr>
          <w:b/>
          <w:bCs/>
          <w:sz w:val="20"/>
          <w:szCs w:val="20"/>
          <w:lang w:val="mn-MN"/>
        </w:rPr>
        <w:t xml:space="preserve">гүйцээн, </w:t>
      </w:r>
    </w:p>
    <w:p w14:paraId="526144A8" w14:textId="16DB3A4F" w:rsidR="002A2A26" w:rsidRDefault="00062070" w:rsidP="002967C0">
      <w:pPr>
        <w:spacing w:after="0"/>
        <w:rPr>
          <w:ins w:id="820" w:author="Erdene Baatar Erdene-Ochir" w:date="2020-02-07T21:58:00Z"/>
          <w:b/>
          <w:bCs/>
          <w:sz w:val="20"/>
          <w:szCs w:val="20"/>
          <w:lang w:val="mn-MN"/>
        </w:rPr>
        <w:pPrChange w:id="821" w:author="Otgontugs Samdan" w:date="2021-07-14T10:15:00Z">
          <w:pPr/>
        </w:pPrChange>
      </w:pPr>
      <w:del w:id="822" w:author="Erdene Baatar Erdene-Ochir" w:date="2020-02-07T21:56:00Z">
        <w:r w:rsidRPr="00155F08" w:rsidDel="002A2A26">
          <w:rPr>
            <w:b/>
            <w:bCs/>
            <w:sz w:val="20"/>
            <w:szCs w:val="20"/>
            <w:lang w:val="mn-MN"/>
          </w:rPr>
          <w:delText>өдө</w:delText>
        </w:r>
        <w:r w:rsidR="00A42B6A" w:rsidDel="002A2A26">
          <w:rPr>
            <w:b/>
            <w:bCs/>
            <w:sz w:val="20"/>
            <w:szCs w:val="20"/>
            <w:lang w:val="mn-MN"/>
          </w:rPr>
          <w:delText>р</w:delText>
        </w:r>
        <w:r w:rsidRPr="00155F08" w:rsidDel="002A2A26">
          <w:rPr>
            <w:b/>
            <w:bCs/>
            <w:sz w:val="20"/>
            <w:szCs w:val="20"/>
            <w:lang w:val="mn-MN"/>
          </w:rPr>
          <w:delText xml:space="preserve"> </w:delText>
        </w:r>
      </w:del>
      <w:ins w:id="823" w:author="Erdene Baatar Erdene-Ochir" w:date="2020-02-07T21:56:00Z">
        <w:r w:rsidR="002A2A26">
          <w:rPr>
            <w:b/>
            <w:bCs/>
            <w:sz w:val="20"/>
            <w:szCs w:val="20"/>
            <w:lang w:val="mn-MN"/>
          </w:rPr>
          <w:t>Ө</w:t>
        </w:r>
        <w:r w:rsidR="002A2A26" w:rsidRPr="00155F08">
          <w:rPr>
            <w:b/>
            <w:bCs/>
            <w:sz w:val="20"/>
            <w:szCs w:val="20"/>
            <w:lang w:val="mn-MN"/>
          </w:rPr>
          <w:t>дө</w:t>
        </w:r>
        <w:r w:rsidR="002A2A26">
          <w:rPr>
            <w:b/>
            <w:bCs/>
            <w:sz w:val="20"/>
            <w:szCs w:val="20"/>
            <w:lang w:val="mn-MN"/>
          </w:rPr>
          <w:t>р</w:t>
        </w:r>
        <w:r w:rsidR="002A2A26" w:rsidRPr="00155F08">
          <w:rPr>
            <w:b/>
            <w:bCs/>
            <w:sz w:val="20"/>
            <w:szCs w:val="20"/>
            <w:lang w:val="mn-MN"/>
          </w:rPr>
          <w:t xml:space="preserve"> </w:t>
        </w:r>
      </w:ins>
      <w:r w:rsidRPr="00155F08">
        <w:rPr>
          <w:b/>
          <w:bCs/>
          <w:sz w:val="20"/>
          <w:szCs w:val="20"/>
          <w:lang w:val="mn-MN"/>
        </w:rPr>
        <w:t xml:space="preserve">шөнийн </w:t>
      </w:r>
      <w:ins w:id="824" w:author="Erdene Baatar Erdene-Ochir" w:date="2020-02-07T21:57:00Z">
        <w:del w:id="825" w:author="Otgontugs Samdan" w:date="2021-07-14T10:05:00Z">
          <w:r w:rsidR="002A2A26" w:rsidDel="003C7447">
            <w:rPr>
              <w:b/>
              <w:bCs/>
              <w:sz w:val="20"/>
              <w:szCs w:val="20"/>
              <w:lang w:val="mn-MN"/>
            </w:rPr>
            <w:delText>зургаан хувийн</w:delText>
          </w:r>
        </w:del>
      </w:ins>
      <w:ins w:id="826" w:author="Otgontugs Samdan" w:date="2021-07-14T10:05:00Z">
        <w:r w:rsidR="003C7447">
          <w:rPr>
            <w:b/>
            <w:bCs/>
            <w:sz w:val="20"/>
            <w:szCs w:val="20"/>
            <w:lang w:val="mn-MN"/>
          </w:rPr>
          <w:t>дадлагаар</w:t>
        </w:r>
      </w:ins>
      <w:ins w:id="827" w:author="Erdene Baatar Erdene-Ochir" w:date="2020-02-07T21:57:00Z">
        <w:r w:rsidR="002A2A26">
          <w:rPr>
            <w:b/>
            <w:bCs/>
            <w:sz w:val="20"/>
            <w:szCs w:val="20"/>
            <w:lang w:val="mn-MN"/>
          </w:rPr>
          <w:t xml:space="preserve"> </w:t>
        </w:r>
      </w:ins>
      <w:del w:id="828" w:author="Erdene Baatar Erdene-Ochir" w:date="2020-02-07T21:57:00Z">
        <w:r w:rsidRPr="00155F08" w:rsidDel="002A2A26">
          <w:rPr>
            <w:b/>
            <w:bCs/>
            <w:sz w:val="20"/>
            <w:szCs w:val="20"/>
            <w:lang w:val="mn-MN"/>
          </w:rPr>
          <w:delText xml:space="preserve">дадлагын </w:delText>
        </w:r>
      </w:del>
      <w:r w:rsidRPr="00155F08">
        <w:rPr>
          <w:b/>
          <w:bCs/>
          <w:sz w:val="20"/>
          <w:szCs w:val="20"/>
          <w:lang w:val="mn-MN"/>
        </w:rPr>
        <w:t xml:space="preserve">арван шинжийг үзэж, </w:t>
      </w:r>
    </w:p>
    <w:p w14:paraId="198CF4E4" w14:textId="3B3CCF8E" w:rsidR="00062070" w:rsidRPr="002A2A26" w:rsidRDefault="00062070" w:rsidP="002967C0">
      <w:pPr>
        <w:spacing w:after="0"/>
        <w:rPr>
          <w:b/>
          <w:bCs/>
          <w:sz w:val="20"/>
          <w:szCs w:val="20"/>
          <w:lang w:val="mn-MN"/>
          <w:rPrChange w:id="829" w:author="Erdene Baatar Erdene-Ochir" w:date="2020-02-07T21:59:00Z">
            <w:rPr>
              <w:b/>
              <w:bCs/>
              <w:sz w:val="20"/>
              <w:szCs w:val="20"/>
            </w:rPr>
          </w:rPrChange>
        </w:rPr>
        <w:pPrChange w:id="830" w:author="Otgontugs Samdan" w:date="2021-07-14T10:15:00Z">
          <w:pPr/>
        </w:pPrChange>
      </w:pPr>
      <w:del w:id="831" w:author="Erdene Baatar Erdene-Ochir" w:date="2020-02-07T21:58:00Z">
        <w:r w:rsidRPr="00155F08" w:rsidDel="002A2A26">
          <w:rPr>
            <w:b/>
            <w:bCs/>
            <w:sz w:val="20"/>
            <w:szCs w:val="20"/>
            <w:lang w:val="mn-MN"/>
          </w:rPr>
          <w:delText xml:space="preserve">зургаан </w:delText>
        </w:r>
      </w:del>
      <w:ins w:id="832" w:author="Erdene Baatar Erdene-Ochir" w:date="2020-02-07T21:58:00Z">
        <w:r w:rsidR="002A2A26">
          <w:rPr>
            <w:b/>
            <w:bCs/>
            <w:sz w:val="20"/>
            <w:szCs w:val="20"/>
            <w:lang w:val="mn-MN"/>
          </w:rPr>
          <w:t>З</w:t>
        </w:r>
        <w:r w:rsidR="002A2A26" w:rsidRPr="00155F08">
          <w:rPr>
            <w:b/>
            <w:bCs/>
            <w:sz w:val="20"/>
            <w:szCs w:val="20"/>
            <w:lang w:val="mn-MN"/>
          </w:rPr>
          <w:t xml:space="preserve">ургаан </w:t>
        </w:r>
      </w:ins>
      <w:del w:id="833" w:author="Erdene Baatar Erdene-Ochir" w:date="2020-02-07T21:58:00Z">
        <w:r w:rsidRPr="00155F08" w:rsidDel="002A2A26">
          <w:rPr>
            <w:b/>
            <w:bCs/>
            <w:sz w:val="20"/>
            <w:szCs w:val="20"/>
            <w:lang w:val="mn-MN"/>
          </w:rPr>
          <w:delText xml:space="preserve">мэдрэхүйн </w:delText>
        </w:r>
      </w:del>
      <w:ins w:id="834" w:author="Erdene Baatar Erdene-Ochir" w:date="2020-02-07T21:58:00Z">
        <w:r w:rsidR="002A2A26" w:rsidRPr="00155F08">
          <w:rPr>
            <w:b/>
            <w:bCs/>
            <w:sz w:val="20"/>
            <w:szCs w:val="20"/>
            <w:lang w:val="mn-MN"/>
          </w:rPr>
          <w:t>мэдрэхүй</w:t>
        </w:r>
        <w:r w:rsidR="002A2A26">
          <w:rPr>
            <w:b/>
            <w:bCs/>
            <w:sz w:val="20"/>
            <w:szCs w:val="20"/>
            <w:lang w:val="mn-MN"/>
          </w:rPr>
          <w:t>г</w:t>
        </w:r>
        <w:r w:rsidR="002A2A26" w:rsidRPr="00155F08">
          <w:rPr>
            <w:b/>
            <w:bCs/>
            <w:sz w:val="20"/>
            <w:szCs w:val="20"/>
            <w:lang w:val="mn-MN"/>
          </w:rPr>
          <w:t xml:space="preserve"> </w:t>
        </w:r>
      </w:ins>
      <w:del w:id="835" w:author="Erdene Baatar Erdene-Ochir" w:date="2020-02-07T21:58:00Z">
        <w:r w:rsidRPr="00155F08" w:rsidDel="002A2A26">
          <w:rPr>
            <w:b/>
            <w:bCs/>
            <w:sz w:val="20"/>
            <w:szCs w:val="20"/>
            <w:lang w:val="mn-MN"/>
          </w:rPr>
          <w:delText xml:space="preserve">хяналтнаас </w:delText>
        </w:r>
        <w:r w:rsidR="00AA5E11" w:rsidDel="002A2A26">
          <w:rPr>
            <w:b/>
            <w:bCs/>
            <w:sz w:val="20"/>
            <w:szCs w:val="20"/>
            <w:lang w:val="mn-MN"/>
          </w:rPr>
          <w:delText>хагацан</w:delText>
        </w:r>
        <w:r w:rsidRPr="00155F08" w:rsidDel="002A2A26">
          <w:rPr>
            <w:b/>
            <w:bCs/>
            <w:sz w:val="20"/>
            <w:szCs w:val="20"/>
            <w:lang w:val="mn-MN"/>
          </w:rPr>
          <w:delText>,</w:delText>
        </w:r>
      </w:del>
      <w:ins w:id="836" w:author="Erdene Baatar Erdene-Ochir" w:date="2020-02-07T21:58:00Z">
        <w:r w:rsidR="002A2A26">
          <w:rPr>
            <w:b/>
            <w:bCs/>
            <w:sz w:val="20"/>
            <w:szCs w:val="20"/>
            <w:lang w:val="mn-MN"/>
          </w:rPr>
          <w:t>дотогш хурааснаар</w:t>
        </w:r>
      </w:ins>
      <w:del w:id="837" w:author="Erdene Baatar Erdene-Ochir" w:date="2020-02-07T21:58:00Z">
        <w:r w:rsidRPr="00155F08" w:rsidDel="002A2A26">
          <w:rPr>
            <w:b/>
            <w:bCs/>
            <w:sz w:val="20"/>
            <w:szCs w:val="20"/>
            <w:lang w:val="mn-MN"/>
          </w:rPr>
          <w:delText xml:space="preserve"> </w:delText>
        </w:r>
      </w:del>
      <w:ins w:id="838" w:author="Erdene Baatar Erdene-Ochir" w:date="2020-02-07T21:59:00Z">
        <w:r w:rsidR="002A2A26">
          <w:rPr>
            <w:b/>
            <w:bCs/>
            <w:sz w:val="20"/>
            <w:szCs w:val="20"/>
            <w:lang w:val="mn-MN"/>
          </w:rPr>
          <w:t xml:space="preserve"> </w:t>
        </w:r>
      </w:ins>
      <w:del w:id="839" w:author="Erdene Baatar Erdene-Ochir" w:date="2020-02-07T21:56:00Z">
        <w:r w:rsidRPr="00155F08" w:rsidDel="002A2A26">
          <w:rPr>
            <w:b/>
            <w:bCs/>
            <w:sz w:val="20"/>
            <w:szCs w:val="20"/>
            <w:lang w:val="mn-MN"/>
          </w:rPr>
          <w:delText>хоосон</w:delText>
        </w:r>
      </w:del>
      <w:ins w:id="840" w:author="Erdene Baatar Erdene-Ochir" w:date="2020-02-07T21:59:00Z">
        <w:r w:rsidR="002A2A26">
          <w:rPr>
            <w:b/>
            <w:bCs/>
            <w:sz w:val="20"/>
            <w:szCs w:val="20"/>
            <w:lang w:val="mn-MN"/>
          </w:rPr>
          <w:t>х</w:t>
        </w:r>
      </w:ins>
      <w:ins w:id="841" w:author="Erdene Baatar Erdene-Ochir" w:date="2020-02-07T21:56:00Z">
        <w:r w:rsidR="002A2A26" w:rsidRPr="00155F08">
          <w:rPr>
            <w:b/>
            <w:bCs/>
            <w:sz w:val="20"/>
            <w:szCs w:val="20"/>
            <w:lang w:val="mn-MN"/>
          </w:rPr>
          <w:t>оосон</w:t>
        </w:r>
      </w:ins>
      <w:r w:rsidRPr="00155F08">
        <w:rPr>
          <w:b/>
          <w:bCs/>
          <w:sz w:val="20"/>
          <w:szCs w:val="20"/>
          <w:lang w:val="mn-MN"/>
        </w:rPr>
        <w:t>-дүрсэн</w:t>
      </w:r>
      <w:r w:rsidR="00A42B6A">
        <w:rPr>
          <w:b/>
          <w:bCs/>
          <w:sz w:val="20"/>
          <w:szCs w:val="20"/>
          <w:lang w:val="mn-MN"/>
        </w:rPr>
        <w:t xml:space="preserve"> дээр</w:t>
      </w:r>
      <w:r w:rsidRPr="00155F08">
        <w:rPr>
          <w:b/>
          <w:bCs/>
          <w:sz w:val="20"/>
          <w:szCs w:val="20"/>
          <w:lang w:val="mn-MN"/>
        </w:rPr>
        <w:t xml:space="preserve"> сэтгэл</w:t>
      </w:r>
      <w:del w:id="842" w:author="Erdene Baatar Erdene-Ochir" w:date="2020-02-07T21:59:00Z">
        <w:r w:rsidRPr="00155F08" w:rsidDel="002A2A26">
          <w:rPr>
            <w:b/>
            <w:bCs/>
            <w:sz w:val="20"/>
            <w:szCs w:val="20"/>
            <w:lang w:val="mn-MN"/>
          </w:rPr>
          <w:delText>ээ</w:delText>
        </w:r>
        <w:r w:rsidR="00AA5E11" w:rsidDel="002A2A26">
          <w:rPr>
            <w:b/>
            <w:bCs/>
            <w:sz w:val="20"/>
            <w:szCs w:val="20"/>
            <w:lang w:val="mn-MN"/>
          </w:rPr>
          <w:delText>н</w:delText>
        </w:r>
      </w:del>
      <w:r w:rsidRPr="00155F08">
        <w:rPr>
          <w:b/>
          <w:bCs/>
          <w:sz w:val="20"/>
          <w:szCs w:val="20"/>
          <w:lang w:val="mn-MN"/>
        </w:rPr>
        <w:t xml:space="preserve"> тогт</w:t>
      </w:r>
      <w:del w:id="843" w:author="Erdene Baatar Erdene-Ochir" w:date="2020-02-07T21:59:00Z">
        <w:r w:rsidRPr="00155F08" w:rsidDel="002A2A26">
          <w:rPr>
            <w:b/>
            <w:bCs/>
            <w:sz w:val="20"/>
            <w:szCs w:val="20"/>
            <w:lang w:val="mn-MN"/>
          </w:rPr>
          <w:delText>о</w:delText>
        </w:r>
      </w:del>
      <w:r w:rsidRPr="00155F08">
        <w:rPr>
          <w:b/>
          <w:bCs/>
          <w:sz w:val="20"/>
          <w:szCs w:val="20"/>
          <w:lang w:val="mn-MN"/>
        </w:rPr>
        <w:t>ох болтугай</w:t>
      </w:r>
      <w:r w:rsidR="00CB6769">
        <w:rPr>
          <w:b/>
          <w:bCs/>
          <w:sz w:val="20"/>
          <w:szCs w:val="20"/>
        </w:rPr>
        <w:t>!</w:t>
      </w:r>
    </w:p>
    <w:p w14:paraId="4294E498" w14:textId="1DB8CF31" w:rsidR="00155F08" w:rsidDel="003C7447" w:rsidRDefault="00155F08" w:rsidP="002967C0">
      <w:pPr>
        <w:spacing w:after="0"/>
        <w:rPr>
          <w:del w:id="844" w:author="Otgontugs Samdan" w:date="2021-07-14T10:05:00Z"/>
          <w:sz w:val="18"/>
          <w:szCs w:val="18"/>
        </w:rPr>
        <w:pPrChange w:id="845" w:author="Otgontugs Samdan" w:date="2021-07-14T10:15:00Z">
          <w:pPr/>
        </w:pPrChange>
      </w:pPr>
      <w:del w:id="846" w:author="Otgontugs Samdan" w:date="2021-07-14T10:05:00Z">
        <w:r w:rsidRPr="00BB37E3" w:rsidDel="003C7447">
          <w:rPr>
            <w:sz w:val="18"/>
            <w:szCs w:val="18"/>
          </w:rPr>
          <w:delText>Through insight, conceptualization, analysis, joyful and unwavering bliss, confused appearances taken over by the force of the empty forms. Then though the limitless empty forms, sounds, smells, tastes</w:delText>
        </w:r>
        <w:r w:rsidR="00BB37E3" w:rsidRPr="00BB37E3" w:rsidDel="003C7447">
          <w:rPr>
            <w:sz w:val="18"/>
            <w:szCs w:val="18"/>
          </w:rPr>
          <w:delText xml:space="preserve"> and objects of touch, bay I realize the mind’s true nature – the indivisibility of luminosity and emptiness.</w:delText>
        </w:r>
      </w:del>
    </w:p>
    <w:p w14:paraId="55F15D72" w14:textId="77777777" w:rsidR="003C7447" w:rsidRPr="00BB37E3" w:rsidRDefault="003C7447" w:rsidP="002967C0">
      <w:pPr>
        <w:spacing w:after="0"/>
        <w:rPr>
          <w:ins w:id="847" w:author="Otgontugs Samdan" w:date="2021-07-14T10:05:00Z"/>
          <w:sz w:val="18"/>
          <w:szCs w:val="18"/>
        </w:rPr>
        <w:pPrChange w:id="848" w:author="Otgontugs Samdan" w:date="2021-07-14T10:15:00Z">
          <w:pPr/>
        </w:pPrChange>
      </w:pPr>
    </w:p>
    <w:p w14:paraId="4CB5A8C2" w14:textId="77777777" w:rsidR="002A2A26" w:rsidRDefault="00DD626B" w:rsidP="002967C0">
      <w:pPr>
        <w:spacing w:after="0"/>
        <w:rPr>
          <w:ins w:id="849" w:author="Erdene Baatar Erdene-Ochir" w:date="2020-02-07T22:00:00Z"/>
          <w:b/>
          <w:bCs/>
          <w:sz w:val="20"/>
          <w:szCs w:val="20"/>
          <w:lang w:val="mn-MN"/>
        </w:rPr>
        <w:pPrChange w:id="850" w:author="Otgontugs Samdan" w:date="2021-07-14T10:15:00Z">
          <w:pPr/>
        </w:pPrChange>
      </w:pPr>
      <w:del w:id="851" w:author="Erdene Baatar Erdene-Ochir" w:date="2020-02-07T22:00:00Z">
        <w:r w:rsidRPr="00BB37E3" w:rsidDel="002A2A26">
          <w:rPr>
            <w:b/>
            <w:bCs/>
            <w:sz w:val="20"/>
            <w:szCs w:val="20"/>
            <w:lang w:val="mn-MN"/>
          </w:rPr>
          <w:delText>Дотоод зөн</w:delText>
        </w:r>
      </w:del>
      <w:ins w:id="852" w:author="Erdene Baatar Erdene-Ochir" w:date="2020-02-07T22:00:00Z">
        <w:r w:rsidR="002A2A26">
          <w:rPr>
            <w:b/>
            <w:bCs/>
            <w:sz w:val="20"/>
            <w:szCs w:val="20"/>
            <w:lang w:val="mn-MN"/>
          </w:rPr>
          <w:t>Билиг</w:t>
        </w:r>
      </w:ins>
      <w:r w:rsidRPr="00BB37E3">
        <w:rPr>
          <w:b/>
          <w:bCs/>
          <w:sz w:val="20"/>
          <w:szCs w:val="20"/>
          <w:lang w:val="mn-MN"/>
        </w:rPr>
        <w:t xml:space="preserve">, бодол, шинжлэл, баясал хийгээд хувиршгүй </w:t>
      </w:r>
      <w:del w:id="853" w:author="Erdene Baatar Erdene-Ochir" w:date="2020-02-07T22:00:00Z">
        <w:r w:rsidRPr="00BB37E3" w:rsidDel="002A2A26">
          <w:rPr>
            <w:b/>
            <w:bCs/>
            <w:sz w:val="20"/>
            <w:szCs w:val="20"/>
            <w:lang w:val="mn-MN"/>
          </w:rPr>
          <w:delText xml:space="preserve">таашаалаар </w:delText>
        </w:r>
      </w:del>
      <w:ins w:id="854" w:author="Erdene Baatar Erdene-Ochir" w:date="2020-02-07T22:00:00Z">
        <w:r w:rsidR="002A2A26">
          <w:rPr>
            <w:b/>
            <w:bCs/>
            <w:sz w:val="20"/>
            <w:szCs w:val="20"/>
            <w:lang w:val="mn-MN"/>
          </w:rPr>
          <w:t>амгаланг</w:t>
        </w:r>
        <w:r w:rsidR="002A2A26" w:rsidRPr="00BB37E3">
          <w:rPr>
            <w:b/>
            <w:bCs/>
            <w:sz w:val="20"/>
            <w:szCs w:val="20"/>
            <w:lang w:val="mn-MN"/>
          </w:rPr>
          <w:t xml:space="preserve">аар </w:t>
        </w:r>
      </w:ins>
    </w:p>
    <w:p w14:paraId="5DAB8F57" w14:textId="77777777" w:rsidR="002A2A26" w:rsidRDefault="00DD626B" w:rsidP="002967C0">
      <w:pPr>
        <w:spacing w:after="0"/>
        <w:rPr>
          <w:ins w:id="855" w:author="Erdene Baatar Erdene-Ochir" w:date="2020-02-07T22:01:00Z"/>
          <w:b/>
          <w:bCs/>
          <w:sz w:val="20"/>
          <w:szCs w:val="20"/>
          <w:lang w:val="mn-MN"/>
        </w:rPr>
        <w:pPrChange w:id="856" w:author="Otgontugs Samdan" w:date="2021-07-14T10:15:00Z">
          <w:pPr/>
        </w:pPrChange>
      </w:pPr>
      <w:del w:id="857" w:author="Erdene Baatar Erdene-Ochir" w:date="2020-02-07T22:00:00Z">
        <w:r w:rsidRPr="00BB37E3" w:rsidDel="002A2A26">
          <w:rPr>
            <w:b/>
            <w:bCs/>
            <w:sz w:val="20"/>
            <w:szCs w:val="20"/>
            <w:lang w:val="mn-MN"/>
          </w:rPr>
          <w:delText xml:space="preserve">төөрөгдөлт </w:delText>
        </w:r>
      </w:del>
      <w:ins w:id="858" w:author="Erdene Baatar Erdene-Ochir" w:date="2020-02-07T22:00:00Z">
        <w:r w:rsidR="002A2A26">
          <w:rPr>
            <w:b/>
            <w:bCs/>
            <w:sz w:val="20"/>
            <w:szCs w:val="20"/>
            <w:lang w:val="mn-MN"/>
          </w:rPr>
          <w:t>Эндүүрлийн</w:t>
        </w:r>
        <w:r w:rsidR="002A2A26" w:rsidRPr="00BB37E3">
          <w:rPr>
            <w:b/>
            <w:bCs/>
            <w:sz w:val="20"/>
            <w:szCs w:val="20"/>
            <w:lang w:val="mn-MN"/>
          </w:rPr>
          <w:t xml:space="preserve"> </w:t>
        </w:r>
      </w:ins>
      <w:r w:rsidRPr="00BB37E3">
        <w:rPr>
          <w:b/>
          <w:bCs/>
          <w:sz w:val="20"/>
          <w:szCs w:val="20"/>
          <w:lang w:val="mn-MN"/>
        </w:rPr>
        <w:t xml:space="preserve">үзэгдлүүд хоосон-дүрснүүдэд эзлэгдэх </w:t>
      </w:r>
      <w:r w:rsidR="00532093">
        <w:rPr>
          <w:b/>
          <w:bCs/>
          <w:sz w:val="20"/>
          <w:szCs w:val="20"/>
          <w:lang w:val="mn-MN"/>
        </w:rPr>
        <w:t>цагт</w:t>
      </w:r>
      <w:del w:id="859" w:author="Erdene Baatar Erdene-Ochir" w:date="2020-02-07T22:02:00Z">
        <w:r w:rsidR="00532093" w:rsidDel="002A2A26">
          <w:rPr>
            <w:b/>
            <w:bCs/>
            <w:sz w:val="20"/>
            <w:szCs w:val="20"/>
            <w:lang w:val="mn-MN"/>
          </w:rPr>
          <w:delText xml:space="preserve"> би </w:delText>
        </w:r>
      </w:del>
    </w:p>
    <w:p w14:paraId="6A6230D2" w14:textId="77777777" w:rsidR="002A2A26" w:rsidRDefault="00DD626B" w:rsidP="002967C0">
      <w:pPr>
        <w:spacing w:after="0"/>
        <w:rPr>
          <w:ins w:id="860" w:author="Erdene Baatar Erdene-Ochir" w:date="2020-02-07T22:01:00Z"/>
          <w:b/>
          <w:bCs/>
          <w:sz w:val="20"/>
          <w:szCs w:val="20"/>
          <w:lang w:val="mn-MN"/>
        </w:rPr>
        <w:pPrChange w:id="861" w:author="Otgontugs Samdan" w:date="2021-07-14T10:15:00Z">
          <w:pPr/>
        </w:pPrChange>
      </w:pPr>
      <w:del w:id="862" w:author="Erdene Baatar Erdene-Ochir" w:date="2020-02-07T22:01:00Z">
        <w:r w:rsidRPr="00BB37E3" w:rsidDel="002A2A26">
          <w:rPr>
            <w:b/>
            <w:bCs/>
            <w:sz w:val="20"/>
            <w:szCs w:val="20"/>
            <w:lang w:val="mn-MN"/>
          </w:rPr>
          <w:delText xml:space="preserve">хязгааргүй </w:delText>
        </w:r>
      </w:del>
      <w:ins w:id="863" w:author="Erdene Baatar Erdene-Ochir" w:date="2020-02-07T22:01:00Z">
        <w:r w:rsidR="002A2A26">
          <w:rPr>
            <w:b/>
            <w:bCs/>
            <w:sz w:val="20"/>
            <w:szCs w:val="20"/>
            <w:lang w:val="mn-MN"/>
          </w:rPr>
          <w:t>Х</w:t>
        </w:r>
        <w:r w:rsidR="002A2A26" w:rsidRPr="00BB37E3">
          <w:rPr>
            <w:b/>
            <w:bCs/>
            <w:sz w:val="20"/>
            <w:szCs w:val="20"/>
            <w:lang w:val="mn-MN"/>
          </w:rPr>
          <w:t xml:space="preserve">язгааргүй </w:t>
        </w:r>
      </w:ins>
      <w:r w:rsidRPr="00BB37E3">
        <w:rPr>
          <w:b/>
          <w:bCs/>
          <w:sz w:val="20"/>
          <w:szCs w:val="20"/>
          <w:lang w:val="mn-MN"/>
        </w:rPr>
        <w:t xml:space="preserve">хоосон </w:t>
      </w:r>
      <w:del w:id="864" w:author="Erdene Baatar Erdene-Ochir" w:date="2020-02-07T22:01:00Z">
        <w:r w:rsidRPr="00BB37E3" w:rsidDel="002A2A26">
          <w:rPr>
            <w:b/>
            <w:bCs/>
            <w:sz w:val="20"/>
            <w:szCs w:val="20"/>
            <w:lang w:val="mn-MN"/>
          </w:rPr>
          <w:delText xml:space="preserve">дүрс, </w:delText>
        </w:r>
      </w:del>
      <w:r w:rsidRPr="00BB37E3">
        <w:rPr>
          <w:b/>
          <w:bCs/>
          <w:sz w:val="20"/>
          <w:szCs w:val="20"/>
          <w:lang w:val="mn-MN"/>
        </w:rPr>
        <w:t xml:space="preserve">дуу, үнэр, амт, хүрэлцэхүйн тусламжтайгаар </w:t>
      </w:r>
    </w:p>
    <w:p w14:paraId="16C8F83B" w14:textId="77188D27" w:rsidR="00062070" w:rsidRPr="00CB6769" w:rsidRDefault="00DD626B" w:rsidP="002967C0">
      <w:pPr>
        <w:spacing w:after="0"/>
        <w:rPr>
          <w:b/>
          <w:bCs/>
          <w:sz w:val="20"/>
          <w:szCs w:val="20"/>
        </w:rPr>
        <w:pPrChange w:id="865" w:author="Otgontugs Samdan" w:date="2021-07-14T10:15:00Z">
          <w:pPr/>
        </w:pPrChange>
      </w:pPr>
      <w:del w:id="866" w:author="Erdene Baatar Erdene-Ochir" w:date="2020-02-07T22:01:00Z">
        <w:r w:rsidRPr="00BB37E3" w:rsidDel="002A2A26">
          <w:rPr>
            <w:b/>
            <w:bCs/>
            <w:sz w:val="20"/>
            <w:szCs w:val="20"/>
            <w:lang w:val="mn-MN"/>
          </w:rPr>
          <w:delText xml:space="preserve">сэтгэлийн </w:delText>
        </w:r>
      </w:del>
      <w:ins w:id="867" w:author="Erdene Baatar Erdene-Ochir" w:date="2020-02-07T22:01:00Z">
        <w:r w:rsidR="002A2A26">
          <w:rPr>
            <w:b/>
            <w:bCs/>
            <w:sz w:val="20"/>
            <w:szCs w:val="20"/>
            <w:lang w:val="mn-MN"/>
          </w:rPr>
          <w:t>С</w:t>
        </w:r>
        <w:r w:rsidR="002A2A26" w:rsidRPr="00BB37E3">
          <w:rPr>
            <w:b/>
            <w:bCs/>
            <w:sz w:val="20"/>
            <w:szCs w:val="20"/>
            <w:lang w:val="mn-MN"/>
          </w:rPr>
          <w:t xml:space="preserve">этгэлийн </w:t>
        </w:r>
      </w:ins>
      <w:r w:rsidRPr="00BB37E3">
        <w:rPr>
          <w:b/>
          <w:bCs/>
          <w:sz w:val="20"/>
          <w:szCs w:val="20"/>
          <w:lang w:val="mn-MN"/>
        </w:rPr>
        <w:t>мөн чанар</w:t>
      </w:r>
      <w:ins w:id="868" w:author="Erdene Baatar Erdene-Ochir" w:date="2020-02-07T22:02:00Z">
        <w:r w:rsidR="002A2A26">
          <w:rPr>
            <w:b/>
            <w:bCs/>
            <w:sz w:val="20"/>
            <w:szCs w:val="20"/>
            <w:lang w:val="mn-MN"/>
          </w:rPr>
          <w:t xml:space="preserve"> </w:t>
        </w:r>
      </w:ins>
      <w:del w:id="869" w:author="Erdene Baatar Erdene-Ochir" w:date="2020-02-07T22:02:00Z">
        <w:r w:rsidRPr="00BB37E3" w:rsidDel="002A2A26">
          <w:rPr>
            <w:b/>
            <w:bCs/>
            <w:sz w:val="20"/>
            <w:szCs w:val="20"/>
            <w:lang w:val="mn-MN"/>
          </w:rPr>
          <w:delText xml:space="preserve">аа ухамсарлаж, </w:delText>
        </w:r>
      </w:del>
      <w:r w:rsidRPr="00BB37E3">
        <w:rPr>
          <w:b/>
          <w:bCs/>
          <w:sz w:val="20"/>
          <w:szCs w:val="20"/>
          <w:lang w:val="mn-MN"/>
        </w:rPr>
        <w:t xml:space="preserve">гэгээн гэрэл ба хоосон </w:t>
      </w:r>
      <w:del w:id="870" w:author="Erdene Baatar Erdene-Ochir" w:date="2020-02-07T22:02:00Z">
        <w:r w:rsidRPr="00BB37E3" w:rsidDel="002A2A26">
          <w:rPr>
            <w:b/>
            <w:bCs/>
            <w:sz w:val="20"/>
            <w:szCs w:val="20"/>
            <w:lang w:val="mn-MN"/>
          </w:rPr>
          <w:delText xml:space="preserve">чанараас </w:delText>
        </w:r>
      </w:del>
      <w:ins w:id="871" w:author="Erdene Baatar Erdene-Ochir" w:date="2020-02-07T22:02:00Z">
        <w:r w:rsidR="002A2A26" w:rsidRPr="00BB37E3">
          <w:rPr>
            <w:b/>
            <w:bCs/>
            <w:sz w:val="20"/>
            <w:szCs w:val="20"/>
            <w:lang w:val="mn-MN"/>
          </w:rPr>
          <w:t>чанар</w:t>
        </w:r>
        <w:r w:rsidR="002A2A26">
          <w:rPr>
            <w:b/>
            <w:bCs/>
            <w:sz w:val="20"/>
            <w:szCs w:val="20"/>
            <w:lang w:val="mn-MN"/>
          </w:rPr>
          <w:t xml:space="preserve"> хоёр</w:t>
        </w:r>
        <w:r w:rsidR="002A2A26" w:rsidRPr="00BB37E3">
          <w:rPr>
            <w:b/>
            <w:bCs/>
            <w:sz w:val="20"/>
            <w:szCs w:val="20"/>
            <w:lang w:val="mn-MN"/>
          </w:rPr>
          <w:t xml:space="preserve"> </w:t>
        </w:r>
      </w:ins>
      <w:del w:id="872" w:author="Erdene Baatar Erdene-Ochir" w:date="2020-02-07T22:02:00Z">
        <w:r w:rsidRPr="00BB37E3" w:rsidDel="002A2A26">
          <w:rPr>
            <w:b/>
            <w:bCs/>
            <w:sz w:val="20"/>
            <w:szCs w:val="20"/>
            <w:lang w:val="mn-MN"/>
          </w:rPr>
          <w:delText>салшгүй орших</w:delText>
        </w:r>
      </w:del>
      <w:ins w:id="873" w:author="Erdene Baatar Erdene-Ochir" w:date="2020-02-07T22:03:00Z">
        <w:r w:rsidR="002A2A26">
          <w:rPr>
            <w:b/>
            <w:bCs/>
            <w:sz w:val="20"/>
            <w:szCs w:val="20"/>
            <w:lang w:val="mn-MN"/>
          </w:rPr>
          <w:t>нэгдэх</w:t>
        </w:r>
      </w:ins>
      <w:r w:rsidRPr="00BB37E3">
        <w:rPr>
          <w:b/>
          <w:bCs/>
          <w:sz w:val="20"/>
          <w:szCs w:val="20"/>
          <w:lang w:val="mn-MN"/>
        </w:rPr>
        <w:t xml:space="preserve"> болтугай</w:t>
      </w:r>
      <w:r w:rsidR="00CB6769">
        <w:rPr>
          <w:b/>
          <w:bCs/>
          <w:sz w:val="20"/>
          <w:szCs w:val="20"/>
        </w:rPr>
        <w:t>!</w:t>
      </w:r>
    </w:p>
    <w:p w14:paraId="5BFE9DD5" w14:textId="23565830" w:rsidR="00BB37E3" w:rsidDel="003C7447" w:rsidRDefault="00BB37E3" w:rsidP="002967C0">
      <w:pPr>
        <w:spacing w:after="0"/>
        <w:rPr>
          <w:del w:id="874" w:author="Otgontugs Samdan" w:date="2021-07-14T10:06:00Z"/>
          <w:sz w:val="18"/>
          <w:szCs w:val="18"/>
        </w:rPr>
        <w:pPrChange w:id="875" w:author="Otgontugs Samdan" w:date="2021-07-14T10:15:00Z">
          <w:pPr/>
        </w:pPrChange>
      </w:pPr>
      <w:del w:id="876" w:author="Otgontugs Samdan" w:date="2021-07-14T10:06:00Z">
        <w:r w:rsidRPr="00BB37E3" w:rsidDel="003C7447">
          <w:rPr>
            <w:sz w:val="18"/>
            <w:szCs w:val="18"/>
          </w:rPr>
          <w:delText>By gradually mixing together through tightness and laxity of the three: going, coming and abiding; luminosity and vajra recitation; wind, mind and empty-forms; and by profound discrimination and control of all these, may the course winds enter, abide and dissolve into the central channel.</w:delText>
        </w:r>
      </w:del>
    </w:p>
    <w:p w14:paraId="4281E275" w14:textId="77777777" w:rsidR="003C7447" w:rsidRPr="00BB37E3" w:rsidRDefault="003C7447" w:rsidP="002967C0">
      <w:pPr>
        <w:spacing w:after="0"/>
        <w:rPr>
          <w:ins w:id="877" w:author="Otgontugs Samdan" w:date="2021-07-14T10:06:00Z"/>
          <w:sz w:val="18"/>
          <w:szCs w:val="18"/>
        </w:rPr>
        <w:pPrChange w:id="878" w:author="Otgontugs Samdan" w:date="2021-07-14T10:15:00Z">
          <w:pPr/>
        </w:pPrChange>
      </w:pPr>
    </w:p>
    <w:p w14:paraId="6A2922A1" w14:textId="77777777" w:rsidR="005B1D8C" w:rsidRDefault="00DD626B" w:rsidP="002967C0">
      <w:pPr>
        <w:spacing w:after="0"/>
        <w:rPr>
          <w:ins w:id="879" w:author="Erdene Baatar Erdene-Ochir" w:date="2020-02-07T22:49:00Z"/>
          <w:b/>
          <w:bCs/>
          <w:sz w:val="20"/>
          <w:szCs w:val="20"/>
        </w:rPr>
        <w:pPrChange w:id="880" w:author="Otgontugs Samdan" w:date="2021-07-14T10:15:00Z">
          <w:pPr/>
        </w:pPrChange>
      </w:pPr>
      <w:del w:id="881" w:author="Erdene Baatar Erdene-Ochir" w:date="2020-02-07T22:04:00Z">
        <w:r w:rsidRPr="00BB37E3" w:rsidDel="002A2A26">
          <w:rPr>
            <w:b/>
            <w:bCs/>
            <w:sz w:val="20"/>
            <w:szCs w:val="20"/>
            <w:lang w:val="mn-MN"/>
          </w:rPr>
          <w:delText>Ирэх</w:delText>
        </w:r>
      </w:del>
      <w:ins w:id="882" w:author="Erdene Baatar Erdene-Ochir" w:date="2020-02-07T22:04:00Z">
        <w:r w:rsidR="002A2A26">
          <w:rPr>
            <w:b/>
            <w:bCs/>
            <w:sz w:val="20"/>
            <w:szCs w:val="20"/>
            <w:lang w:val="mn-MN"/>
          </w:rPr>
          <w:t>Үүсэх</w:t>
        </w:r>
      </w:ins>
      <w:r w:rsidR="00532093">
        <w:rPr>
          <w:b/>
          <w:bCs/>
          <w:sz w:val="20"/>
          <w:szCs w:val="20"/>
          <w:lang w:val="mn-MN"/>
        </w:rPr>
        <w:t xml:space="preserve">, </w:t>
      </w:r>
      <w:del w:id="883" w:author="Erdene Baatar Erdene-Ochir" w:date="2020-02-07T22:04:00Z">
        <w:r w:rsidRPr="00BB37E3" w:rsidDel="002A2A26">
          <w:rPr>
            <w:b/>
            <w:bCs/>
            <w:sz w:val="20"/>
            <w:szCs w:val="20"/>
            <w:lang w:val="mn-MN"/>
          </w:rPr>
          <w:delText xml:space="preserve">одох </w:delText>
        </w:r>
      </w:del>
      <w:ins w:id="884" w:author="Erdene Baatar Erdene-Ochir" w:date="2020-02-07T22:04:00Z">
        <w:r w:rsidR="002A2A26">
          <w:rPr>
            <w:b/>
            <w:bCs/>
            <w:sz w:val="20"/>
            <w:szCs w:val="20"/>
            <w:lang w:val="mn-MN"/>
          </w:rPr>
          <w:t>үгүй болох</w:t>
        </w:r>
        <w:r w:rsidR="002A2A26" w:rsidRPr="00BB37E3">
          <w:rPr>
            <w:b/>
            <w:bCs/>
            <w:sz w:val="20"/>
            <w:szCs w:val="20"/>
            <w:lang w:val="mn-MN"/>
          </w:rPr>
          <w:t xml:space="preserve"> </w:t>
        </w:r>
      </w:ins>
      <w:r w:rsidRPr="00BB37E3">
        <w:rPr>
          <w:b/>
          <w:bCs/>
          <w:sz w:val="20"/>
          <w:szCs w:val="20"/>
          <w:lang w:val="mn-MN"/>
        </w:rPr>
        <w:t xml:space="preserve">ба </w:t>
      </w:r>
      <w:del w:id="885" w:author="Erdene Baatar Erdene-Ochir" w:date="2020-02-07T22:03:00Z">
        <w:r w:rsidRPr="00BB37E3" w:rsidDel="002A2A26">
          <w:rPr>
            <w:b/>
            <w:bCs/>
            <w:sz w:val="20"/>
            <w:szCs w:val="20"/>
            <w:lang w:val="mn-MN"/>
          </w:rPr>
          <w:delText xml:space="preserve">саатах </w:delText>
        </w:r>
      </w:del>
      <w:ins w:id="886" w:author="Erdene Baatar Erdene-Ochir" w:date="2020-02-07T22:03:00Z">
        <w:r w:rsidR="002A2A26">
          <w:rPr>
            <w:b/>
            <w:bCs/>
            <w:sz w:val="20"/>
            <w:szCs w:val="20"/>
            <w:lang w:val="mn-MN"/>
          </w:rPr>
          <w:t>орших</w:t>
        </w:r>
      </w:ins>
      <w:ins w:id="887" w:author="Erdene Baatar Erdene-Ochir" w:date="2020-02-07T22:05:00Z">
        <w:r w:rsidR="002A2A26">
          <w:rPr>
            <w:b/>
            <w:bCs/>
            <w:sz w:val="20"/>
            <w:szCs w:val="20"/>
            <w:lang w:val="mn-MN"/>
          </w:rPr>
          <w:t>у</w:t>
        </w:r>
      </w:ins>
      <w:ins w:id="888" w:author="Erdene Baatar Erdene-Ochir" w:date="2020-02-07T22:06:00Z">
        <w:r w:rsidR="002A2A26">
          <w:rPr>
            <w:b/>
            <w:bCs/>
            <w:sz w:val="20"/>
            <w:szCs w:val="20"/>
            <w:lang w:val="mn-MN"/>
          </w:rPr>
          <w:t>й</w:t>
        </w:r>
      </w:ins>
      <w:ins w:id="889" w:author="Erdene Baatar Erdene-Ochir" w:date="2020-02-07T22:03:00Z">
        <w:r w:rsidR="002A2A26" w:rsidRPr="00BB37E3">
          <w:rPr>
            <w:b/>
            <w:bCs/>
            <w:sz w:val="20"/>
            <w:szCs w:val="20"/>
            <w:lang w:val="mn-MN"/>
          </w:rPr>
          <w:t xml:space="preserve"> </w:t>
        </w:r>
      </w:ins>
      <w:del w:id="890" w:author="Erdene Baatar Erdene-Ochir" w:date="2020-02-07T22:06:00Z">
        <w:r w:rsidRPr="00BB37E3" w:rsidDel="002A2A26">
          <w:rPr>
            <w:b/>
            <w:bCs/>
            <w:sz w:val="20"/>
            <w:szCs w:val="20"/>
            <w:lang w:val="mn-MN"/>
          </w:rPr>
          <w:delText xml:space="preserve">гурвыг </w:delText>
        </w:r>
      </w:del>
      <w:ins w:id="891" w:author="Erdene Baatar Erdene-Ochir" w:date="2020-02-07T22:06:00Z">
        <w:r w:rsidR="002A2A26" w:rsidRPr="00BB37E3">
          <w:rPr>
            <w:b/>
            <w:bCs/>
            <w:sz w:val="20"/>
            <w:szCs w:val="20"/>
            <w:lang w:val="mn-MN"/>
          </w:rPr>
          <w:t>гур</w:t>
        </w:r>
        <w:r w:rsidR="002A2A26">
          <w:rPr>
            <w:b/>
            <w:bCs/>
            <w:sz w:val="20"/>
            <w:szCs w:val="20"/>
            <w:lang w:val="mn-MN"/>
          </w:rPr>
          <w:t>а</w:t>
        </w:r>
        <w:r w:rsidR="002A2A26" w:rsidRPr="00BB37E3">
          <w:rPr>
            <w:b/>
            <w:bCs/>
            <w:sz w:val="20"/>
            <w:szCs w:val="20"/>
            <w:lang w:val="mn-MN"/>
          </w:rPr>
          <w:t>в</w:t>
        </w:r>
        <w:r w:rsidR="002A2A26">
          <w:rPr>
            <w:b/>
            <w:bCs/>
            <w:sz w:val="20"/>
            <w:szCs w:val="20"/>
            <w:lang w:val="mn-MN"/>
          </w:rPr>
          <w:t>,</w:t>
        </w:r>
        <w:r w:rsidR="002A2A26" w:rsidRPr="00BB37E3">
          <w:rPr>
            <w:b/>
            <w:bCs/>
            <w:sz w:val="20"/>
            <w:szCs w:val="20"/>
            <w:lang w:val="mn-MN"/>
          </w:rPr>
          <w:t xml:space="preserve"> </w:t>
        </w:r>
        <w:r w:rsidR="002A2A26">
          <w:rPr>
            <w:b/>
            <w:bCs/>
            <w:sz w:val="20"/>
            <w:szCs w:val="20"/>
            <w:lang w:val="mn-MN"/>
          </w:rPr>
          <w:t xml:space="preserve">гэрлийн болон очирын </w:t>
        </w:r>
      </w:ins>
      <w:proofErr w:type="spellStart"/>
      <w:ins w:id="892" w:author="Erdene Baatar Erdene-Ochir" w:date="2020-02-07T22:49:00Z">
        <w:r w:rsidR="005B1D8C">
          <w:rPr>
            <w:b/>
            <w:bCs/>
            <w:sz w:val="20"/>
            <w:szCs w:val="20"/>
          </w:rPr>
          <w:t>тарни</w:t>
        </w:r>
        <w:proofErr w:type="spellEnd"/>
      </w:ins>
    </w:p>
    <w:p w14:paraId="0000120A" w14:textId="096ECEBE" w:rsidR="005B1D8C" w:rsidRDefault="005B1D8C" w:rsidP="002967C0">
      <w:pPr>
        <w:spacing w:after="0"/>
        <w:rPr>
          <w:ins w:id="893" w:author="Erdene Baatar Erdene-Ochir" w:date="2020-02-07T22:50:00Z"/>
          <w:b/>
          <w:bCs/>
          <w:sz w:val="20"/>
          <w:szCs w:val="20"/>
          <w:lang w:val="mn-MN"/>
        </w:rPr>
        <w:pPrChange w:id="894" w:author="Otgontugs Samdan" w:date="2021-07-14T10:15:00Z">
          <w:pPr/>
        </w:pPrChange>
      </w:pPr>
      <w:ins w:id="895" w:author="Erdene Baatar Erdene-Ochir" w:date="2020-02-07T22:49:00Z">
        <w:r>
          <w:rPr>
            <w:b/>
            <w:bCs/>
            <w:sz w:val="20"/>
            <w:szCs w:val="20"/>
            <w:lang w:val="mn-MN"/>
          </w:rPr>
          <w:t>Х</w:t>
        </w:r>
        <w:r w:rsidRPr="00BB37E3">
          <w:rPr>
            <w:b/>
            <w:bCs/>
            <w:sz w:val="20"/>
            <w:szCs w:val="20"/>
            <w:lang w:val="mn-MN"/>
          </w:rPr>
          <w:t>ий</w:t>
        </w:r>
        <w:r>
          <w:rPr>
            <w:b/>
            <w:bCs/>
            <w:sz w:val="20"/>
            <w:szCs w:val="20"/>
            <w:lang w:val="mn-MN"/>
          </w:rPr>
          <w:t>-</w:t>
        </w:r>
        <w:r w:rsidRPr="00BB37E3">
          <w:rPr>
            <w:b/>
            <w:bCs/>
            <w:sz w:val="20"/>
            <w:szCs w:val="20"/>
            <w:lang w:val="mn-MN"/>
          </w:rPr>
          <w:t xml:space="preserve">сэтгэл ба хоосон-дүрсийг </w:t>
        </w:r>
      </w:ins>
      <w:del w:id="896" w:author="Erdene Baatar Erdene-Ochir" w:date="2020-02-07T22:50:00Z">
        <w:r w:rsidR="00DD626B" w:rsidRPr="00BB37E3" w:rsidDel="005B1D8C">
          <w:rPr>
            <w:b/>
            <w:bCs/>
            <w:sz w:val="20"/>
            <w:szCs w:val="20"/>
            <w:lang w:val="mn-MN"/>
          </w:rPr>
          <w:delText xml:space="preserve">холих </w:delText>
        </w:r>
      </w:del>
      <w:ins w:id="897" w:author="Erdene Baatar Erdene-Ochir" w:date="2020-02-07T22:50:00Z">
        <w:r>
          <w:rPr>
            <w:b/>
            <w:bCs/>
            <w:sz w:val="20"/>
            <w:szCs w:val="20"/>
            <w:lang w:val="mn-MN"/>
          </w:rPr>
          <w:t>суллах</w:t>
        </w:r>
        <w:r w:rsidRPr="00BB37E3">
          <w:rPr>
            <w:b/>
            <w:bCs/>
            <w:sz w:val="20"/>
            <w:szCs w:val="20"/>
            <w:lang w:val="mn-MN"/>
          </w:rPr>
          <w:t xml:space="preserve"> </w:t>
        </w:r>
      </w:ins>
      <w:r w:rsidR="00DD626B" w:rsidRPr="00BB37E3">
        <w:rPr>
          <w:b/>
          <w:bCs/>
          <w:sz w:val="20"/>
          <w:szCs w:val="20"/>
          <w:lang w:val="mn-MN"/>
        </w:rPr>
        <w:t>хийгээд чангаруулсаар</w:t>
      </w:r>
      <w:ins w:id="898" w:author="Erdene Baatar Erdene-Ochir" w:date="2020-02-07T22:52:00Z">
        <w:r>
          <w:rPr>
            <w:b/>
            <w:bCs/>
            <w:sz w:val="20"/>
            <w:szCs w:val="20"/>
            <w:lang w:val="mn-MN"/>
          </w:rPr>
          <w:t>,</w:t>
        </w:r>
      </w:ins>
      <w:del w:id="899" w:author="Erdene Baatar Erdene-Ochir" w:date="2020-02-07T22:52:00Z">
        <w:r w:rsidR="00DD626B" w:rsidRPr="00BB37E3" w:rsidDel="005B1D8C">
          <w:rPr>
            <w:b/>
            <w:bCs/>
            <w:sz w:val="20"/>
            <w:szCs w:val="20"/>
            <w:lang w:val="mn-MN"/>
          </w:rPr>
          <w:delText xml:space="preserve"> </w:delText>
        </w:r>
      </w:del>
    </w:p>
    <w:p w14:paraId="3655D943" w14:textId="77777777" w:rsidR="005B1D8C" w:rsidRDefault="00DD626B" w:rsidP="002967C0">
      <w:pPr>
        <w:spacing w:after="0"/>
        <w:rPr>
          <w:ins w:id="900" w:author="Erdene Baatar Erdene-Ochir" w:date="2020-02-07T22:51:00Z"/>
          <w:b/>
          <w:bCs/>
          <w:sz w:val="20"/>
          <w:szCs w:val="20"/>
          <w:lang w:val="mn-MN"/>
        </w:rPr>
        <w:pPrChange w:id="901" w:author="Otgontugs Samdan" w:date="2021-07-14T10:15:00Z">
          <w:pPr/>
        </w:pPrChange>
      </w:pPr>
      <w:del w:id="902" w:author="Erdene Baatar Erdene-Ochir" w:date="2020-02-07T22:51:00Z">
        <w:r w:rsidRPr="00BB37E3" w:rsidDel="005B1D8C">
          <w:rPr>
            <w:b/>
            <w:bCs/>
            <w:sz w:val="20"/>
            <w:szCs w:val="20"/>
            <w:lang w:val="mn-MN"/>
          </w:rPr>
          <w:delText xml:space="preserve">гэгээн гэрэл, очирт тарни, </w:delText>
        </w:r>
      </w:del>
      <w:del w:id="903" w:author="Erdene Baatar Erdene-Ochir" w:date="2020-02-07T22:49:00Z">
        <w:r w:rsidRPr="00BB37E3" w:rsidDel="005B1D8C">
          <w:rPr>
            <w:b/>
            <w:bCs/>
            <w:sz w:val="20"/>
            <w:szCs w:val="20"/>
            <w:lang w:val="mn-MN"/>
          </w:rPr>
          <w:delText>хий, сэтгэл ба хоосон-дүрс эдгээрийг</w:delText>
        </w:r>
      </w:del>
      <w:del w:id="904" w:author="Erdene Baatar Erdene-Ochir" w:date="2020-02-07T22:51:00Z">
        <w:r w:rsidR="00532093" w:rsidDel="005B1D8C">
          <w:rPr>
            <w:b/>
            <w:bCs/>
            <w:sz w:val="20"/>
            <w:szCs w:val="20"/>
            <w:lang w:val="mn-MN"/>
          </w:rPr>
          <w:delText>,</w:delText>
        </w:r>
        <w:r w:rsidRPr="00BB37E3" w:rsidDel="005B1D8C">
          <w:rPr>
            <w:b/>
            <w:bCs/>
            <w:sz w:val="20"/>
            <w:szCs w:val="20"/>
            <w:lang w:val="mn-MN"/>
          </w:rPr>
          <w:delText xml:space="preserve"> г</w:delText>
        </w:r>
      </w:del>
      <w:ins w:id="905" w:author="Erdene Baatar Erdene-Ochir" w:date="2020-02-07T22:51:00Z">
        <w:r w:rsidR="005B1D8C">
          <w:rPr>
            <w:b/>
            <w:bCs/>
            <w:sz w:val="20"/>
            <w:szCs w:val="20"/>
            <w:lang w:val="mn-MN"/>
          </w:rPr>
          <w:t>Г</w:t>
        </w:r>
      </w:ins>
      <w:r w:rsidRPr="00BB37E3">
        <w:rPr>
          <w:b/>
          <w:bCs/>
          <w:sz w:val="20"/>
          <w:szCs w:val="20"/>
          <w:lang w:val="mn-MN"/>
        </w:rPr>
        <w:t>үнзгий ялгамжаа хяналт хоёроор аргамжсан</w:t>
      </w:r>
      <w:r w:rsidR="00A42B6A">
        <w:rPr>
          <w:b/>
          <w:bCs/>
          <w:sz w:val="20"/>
          <w:szCs w:val="20"/>
          <w:lang w:val="mn-MN"/>
        </w:rPr>
        <w:t>ы дүнд</w:t>
      </w:r>
      <w:r w:rsidRPr="00BB37E3">
        <w:rPr>
          <w:b/>
          <w:bCs/>
          <w:sz w:val="20"/>
          <w:szCs w:val="20"/>
          <w:lang w:val="mn-MN"/>
        </w:rPr>
        <w:t xml:space="preserve"> </w:t>
      </w:r>
    </w:p>
    <w:p w14:paraId="72F62111" w14:textId="7843125E" w:rsidR="00DD626B" w:rsidRPr="00CB6769" w:rsidRDefault="00A42B6A" w:rsidP="002967C0">
      <w:pPr>
        <w:spacing w:after="0"/>
        <w:rPr>
          <w:b/>
          <w:bCs/>
          <w:sz w:val="20"/>
          <w:szCs w:val="20"/>
        </w:rPr>
        <w:pPrChange w:id="906" w:author="Otgontugs Samdan" w:date="2021-07-14T10:15:00Z">
          <w:pPr/>
        </w:pPrChange>
      </w:pPr>
      <w:del w:id="907" w:author="Erdene Baatar Erdene-Ochir" w:date="2020-02-07T22:51:00Z">
        <w:r w:rsidDel="005B1D8C">
          <w:rPr>
            <w:b/>
            <w:bCs/>
            <w:sz w:val="20"/>
            <w:szCs w:val="20"/>
            <w:lang w:val="mn-MN"/>
          </w:rPr>
          <w:delText xml:space="preserve">миний </w:delText>
        </w:r>
      </w:del>
      <w:ins w:id="908" w:author="Erdene Baatar Erdene-Ochir" w:date="2020-02-07T22:51:00Z">
        <w:del w:id="909" w:author="Otgontugs Samdan" w:date="2021-07-14T10:06:00Z">
          <w:r w:rsidR="005B1D8C" w:rsidDel="003C7447">
            <w:rPr>
              <w:b/>
              <w:bCs/>
              <w:sz w:val="20"/>
              <w:szCs w:val="20"/>
              <w:lang w:val="mn-MN"/>
            </w:rPr>
            <w:delText xml:space="preserve">Миний </w:delText>
          </w:r>
        </w:del>
      </w:ins>
      <w:del w:id="910" w:author="Otgontugs Samdan" w:date="2021-07-14T10:06:00Z">
        <w:r w:rsidR="00DD626B" w:rsidRPr="00BB37E3" w:rsidDel="003C7447">
          <w:rPr>
            <w:b/>
            <w:bCs/>
            <w:sz w:val="20"/>
            <w:szCs w:val="20"/>
            <w:lang w:val="mn-MN"/>
          </w:rPr>
          <w:delText xml:space="preserve">бүдүүн </w:delText>
        </w:r>
      </w:del>
      <w:ins w:id="911" w:author="Erdene Baatar Erdene-Ochir" w:date="2020-02-07T22:52:00Z">
        <w:del w:id="912" w:author="Otgontugs Samdan" w:date="2021-07-14T10:06:00Z">
          <w:r w:rsidR="005B1D8C" w:rsidDel="003C7447">
            <w:rPr>
              <w:b/>
              <w:bCs/>
              <w:sz w:val="20"/>
              <w:szCs w:val="20"/>
              <w:lang w:val="mn-MN"/>
            </w:rPr>
            <w:delText>ерөнхий</w:delText>
          </w:r>
          <w:r w:rsidR="005B1D8C" w:rsidRPr="00BB37E3" w:rsidDel="003C7447">
            <w:rPr>
              <w:b/>
              <w:bCs/>
              <w:sz w:val="20"/>
              <w:szCs w:val="20"/>
              <w:lang w:val="mn-MN"/>
            </w:rPr>
            <w:delText xml:space="preserve"> </w:delText>
          </w:r>
        </w:del>
      </w:ins>
      <w:del w:id="913" w:author="Otgontugs Samdan" w:date="2021-07-14T10:06:00Z">
        <w:r w:rsidR="00DD626B" w:rsidRPr="00BB37E3" w:rsidDel="003C7447">
          <w:rPr>
            <w:b/>
            <w:bCs/>
            <w:sz w:val="20"/>
            <w:szCs w:val="20"/>
            <w:lang w:val="mn-MN"/>
          </w:rPr>
          <w:delText>хийн гүйдэл</w:delText>
        </w:r>
      </w:del>
      <w:ins w:id="914" w:author="Otgontugs Samdan" w:date="2021-07-14T10:06:00Z">
        <w:r w:rsidR="003C7447">
          <w:rPr>
            <w:b/>
            <w:bCs/>
            <w:sz w:val="20"/>
            <w:szCs w:val="20"/>
            <w:lang w:val="mn-MN"/>
          </w:rPr>
          <w:t>Гүйдэл хий</w:t>
        </w:r>
      </w:ins>
      <w:r w:rsidR="00DD626B" w:rsidRPr="00BB37E3">
        <w:rPr>
          <w:b/>
          <w:bCs/>
          <w:sz w:val="20"/>
          <w:szCs w:val="20"/>
          <w:lang w:val="mn-MN"/>
        </w:rPr>
        <w:t xml:space="preserve"> төв </w:t>
      </w:r>
      <w:del w:id="915" w:author="Erdene Baatar Erdene-Ochir" w:date="2020-02-07T22:51:00Z">
        <w:r w:rsidR="00DD626B" w:rsidRPr="00BB37E3" w:rsidDel="005B1D8C">
          <w:rPr>
            <w:b/>
            <w:bCs/>
            <w:sz w:val="20"/>
            <w:szCs w:val="20"/>
            <w:lang w:val="mn-MN"/>
          </w:rPr>
          <w:delText xml:space="preserve">судланд </w:delText>
        </w:r>
      </w:del>
      <w:ins w:id="916" w:author="Erdene Baatar Erdene-Ochir" w:date="2020-02-07T22:51:00Z">
        <w:r w:rsidR="005B1D8C" w:rsidRPr="00BB37E3">
          <w:rPr>
            <w:b/>
            <w:bCs/>
            <w:sz w:val="20"/>
            <w:szCs w:val="20"/>
            <w:lang w:val="mn-MN"/>
          </w:rPr>
          <w:t>суд</w:t>
        </w:r>
        <w:r w:rsidR="005B1D8C">
          <w:rPr>
            <w:b/>
            <w:bCs/>
            <w:sz w:val="20"/>
            <w:szCs w:val="20"/>
            <w:lang w:val="mn-MN"/>
          </w:rPr>
          <w:t>ал</w:t>
        </w:r>
        <w:r w:rsidR="005B1D8C" w:rsidRPr="00BB37E3">
          <w:rPr>
            <w:b/>
            <w:bCs/>
            <w:sz w:val="20"/>
            <w:szCs w:val="20"/>
            <w:lang w:val="mn-MN"/>
          </w:rPr>
          <w:t xml:space="preserve">д </w:t>
        </w:r>
      </w:ins>
      <w:del w:id="917" w:author="Otgontugs Samdan" w:date="2021-07-14T10:07:00Z">
        <w:r w:rsidR="00DD626B" w:rsidRPr="00BB37E3" w:rsidDel="003C7447">
          <w:rPr>
            <w:b/>
            <w:bCs/>
            <w:sz w:val="20"/>
            <w:szCs w:val="20"/>
            <w:lang w:val="mn-MN"/>
          </w:rPr>
          <w:delText>оро</w:delText>
        </w:r>
        <w:r w:rsidDel="003C7447">
          <w:rPr>
            <w:b/>
            <w:bCs/>
            <w:sz w:val="20"/>
            <w:szCs w:val="20"/>
            <w:lang w:val="mn-MN"/>
          </w:rPr>
          <w:delText xml:space="preserve">н </w:delText>
        </w:r>
      </w:del>
      <w:ins w:id="918" w:author="Otgontugs Samdan" w:date="2021-07-14T10:07:00Z">
        <w:r w:rsidR="003C7447">
          <w:rPr>
            <w:b/>
            <w:bCs/>
            <w:sz w:val="20"/>
            <w:szCs w:val="20"/>
            <w:lang w:val="mn-MN"/>
          </w:rPr>
          <w:t>хураагдан</w:t>
        </w:r>
        <w:r w:rsidR="003C7447">
          <w:rPr>
            <w:b/>
            <w:bCs/>
            <w:sz w:val="20"/>
            <w:szCs w:val="20"/>
            <w:lang w:val="mn-MN"/>
          </w:rPr>
          <w:t xml:space="preserve"> </w:t>
        </w:r>
      </w:ins>
      <w:del w:id="919" w:author="Otgontugs Samdan" w:date="2021-07-14T10:07:00Z">
        <w:r w:rsidDel="003C7447">
          <w:rPr>
            <w:b/>
            <w:bCs/>
            <w:sz w:val="20"/>
            <w:szCs w:val="20"/>
            <w:lang w:val="mn-MN"/>
          </w:rPr>
          <w:delText>тэндээ</w:delText>
        </w:r>
        <w:r w:rsidR="00DD626B" w:rsidRPr="00BB37E3" w:rsidDel="003C7447">
          <w:rPr>
            <w:b/>
            <w:bCs/>
            <w:sz w:val="20"/>
            <w:szCs w:val="20"/>
            <w:lang w:val="mn-MN"/>
          </w:rPr>
          <w:delText xml:space="preserve"> </w:delText>
        </w:r>
      </w:del>
      <w:del w:id="920" w:author="Erdene Baatar Erdene-Ochir" w:date="2020-02-07T22:52:00Z">
        <w:r w:rsidR="00DD626B" w:rsidRPr="00BB37E3" w:rsidDel="005B1D8C">
          <w:rPr>
            <w:b/>
            <w:bCs/>
            <w:sz w:val="20"/>
            <w:szCs w:val="20"/>
            <w:lang w:val="mn-MN"/>
          </w:rPr>
          <w:delText xml:space="preserve">саатах </w:delText>
        </w:r>
      </w:del>
      <w:ins w:id="921" w:author="Erdene Baatar Erdene-Ochir" w:date="2020-02-07T22:52:00Z">
        <w:r w:rsidR="005B1D8C">
          <w:rPr>
            <w:b/>
            <w:bCs/>
            <w:sz w:val="20"/>
            <w:szCs w:val="20"/>
            <w:lang w:val="mn-MN"/>
          </w:rPr>
          <w:t>орших</w:t>
        </w:r>
        <w:r w:rsidR="005B1D8C" w:rsidRPr="00BB37E3">
          <w:rPr>
            <w:b/>
            <w:bCs/>
            <w:sz w:val="20"/>
            <w:szCs w:val="20"/>
            <w:lang w:val="mn-MN"/>
          </w:rPr>
          <w:t xml:space="preserve"> </w:t>
        </w:r>
      </w:ins>
      <w:r w:rsidR="00DD626B" w:rsidRPr="00BB37E3">
        <w:rPr>
          <w:b/>
          <w:bCs/>
          <w:sz w:val="20"/>
          <w:szCs w:val="20"/>
          <w:lang w:val="mn-MN"/>
        </w:rPr>
        <w:t>хийгээд уусах болтугай</w:t>
      </w:r>
      <w:r w:rsidR="00CB6769">
        <w:rPr>
          <w:b/>
          <w:bCs/>
          <w:sz w:val="20"/>
          <w:szCs w:val="20"/>
        </w:rPr>
        <w:t>!</w:t>
      </w:r>
    </w:p>
    <w:p w14:paraId="45F6E252" w14:textId="18FA110C" w:rsidR="00BB37E3" w:rsidDel="003C7447" w:rsidRDefault="00BB37E3" w:rsidP="002967C0">
      <w:pPr>
        <w:spacing w:after="0"/>
        <w:rPr>
          <w:del w:id="922" w:author="Otgontugs Samdan" w:date="2021-07-14T10:06:00Z"/>
          <w:sz w:val="18"/>
          <w:szCs w:val="18"/>
        </w:rPr>
        <w:pPrChange w:id="923" w:author="Otgontugs Samdan" w:date="2021-07-14T10:15:00Z">
          <w:pPr/>
        </w:pPrChange>
      </w:pPr>
      <w:del w:id="924" w:author="Otgontugs Samdan" w:date="2021-07-14T10:06:00Z">
        <w:r w:rsidRPr="00BB37E3" w:rsidDel="003C7447">
          <w:rPr>
            <w:sz w:val="18"/>
            <w:szCs w:val="18"/>
          </w:rPr>
          <w:delText>By the power of the great vase, wind, mind and empty forms are merged and dissolve into the six subtle essences of the six pure constituents of the six chakras. Through this yoga, bay I complete the retention of the indestructible subtle essences.</w:delText>
        </w:r>
      </w:del>
    </w:p>
    <w:p w14:paraId="4C6CA8B7" w14:textId="77777777" w:rsidR="003C7447" w:rsidRPr="00BB37E3" w:rsidRDefault="003C7447" w:rsidP="002967C0">
      <w:pPr>
        <w:spacing w:after="0"/>
        <w:rPr>
          <w:ins w:id="925" w:author="Otgontugs Samdan" w:date="2021-07-14T10:06:00Z"/>
          <w:sz w:val="18"/>
          <w:szCs w:val="18"/>
        </w:rPr>
        <w:pPrChange w:id="926" w:author="Otgontugs Samdan" w:date="2021-07-14T10:15:00Z">
          <w:pPr/>
        </w:pPrChange>
      </w:pPr>
    </w:p>
    <w:p w14:paraId="7577E3CB" w14:textId="77777777" w:rsidR="005B1D8C" w:rsidRDefault="00DD626B" w:rsidP="002967C0">
      <w:pPr>
        <w:spacing w:after="0"/>
        <w:rPr>
          <w:ins w:id="927" w:author="Erdene Baatar Erdene-Ochir" w:date="2020-02-07T22:54:00Z"/>
          <w:b/>
          <w:bCs/>
          <w:sz w:val="20"/>
          <w:szCs w:val="20"/>
          <w:lang w:val="mn-MN"/>
        </w:rPr>
        <w:pPrChange w:id="928" w:author="Otgontugs Samdan" w:date="2021-07-14T10:15:00Z">
          <w:pPr/>
        </w:pPrChange>
      </w:pPr>
      <w:r w:rsidRPr="00BB37E3">
        <w:rPr>
          <w:b/>
          <w:bCs/>
          <w:sz w:val="20"/>
          <w:szCs w:val="20"/>
          <w:lang w:val="mn-MN"/>
        </w:rPr>
        <w:t>Аугаа бумб</w:t>
      </w:r>
      <w:r w:rsidR="003571EB" w:rsidRPr="00BB37E3">
        <w:rPr>
          <w:b/>
          <w:bCs/>
          <w:sz w:val="20"/>
          <w:szCs w:val="20"/>
          <w:lang w:val="mn-MN"/>
        </w:rPr>
        <w:t>ын хүчээр миний дотоод</w:t>
      </w:r>
      <w:r w:rsidRPr="00BB37E3">
        <w:rPr>
          <w:b/>
          <w:bCs/>
          <w:sz w:val="20"/>
          <w:szCs w:val="20"/>
          <w:lang w:val="mn-MN"/>
        </w:rPr>
        <w:t xml:space="preserve"> хий</w:t>
      </w:r>
      <w:del w:id="929" w:author="Erdene Baatar Erdene-Ochir" w:date="2020-02-07T22:53:00Z">
        <w:r w:rsidRPr="00BB37E3" w:rsidDel="005B1D8C">
          <w:rPr>
            <w:b/>
            <w:bCs/>
            <w:sz w:val="20"/>
            <w:szCs w:val="20"/>
            <w:lang w:val="mn-MN"/>
          </w:rPr>
          <w:delText xml:space="preserve">, </w:delText>
        </w:r>
      </w:del>
      <w:ins w:id="930" w:author="Erdene Baatar Erdene-Ochir" w:date="2020-02-07T22:53:00Z">
        <w:r w:rsidR="005B1D8C">
          <w:rPr>
            <w:b/>
            <w:bCs/>
            <w:sz w:val="20"/>
            <w:szCs w:val="20"/>
            <w:lang w:val="mn-MN"/>
          </w:rPr>
          <w:t>-</w:t>
        </w:r>
      </w:ins>
      <w:r w:rsidRPr="00BB37E3">
        <w:rPr>
          <w:b/>
          <w:bCs/>
          <w:sz w:val="20"/>
          <w:szCs w:val="20"/>
          <w:lang w:val="mn-MN"/>
        </w:rPr>
        <w:t>сэтгэл</w:t>
      </w:r>
      <w:ins w:id="931" w:author="Erdene Baatar Erdene-Ochir" w:date="2020-02-07T22:53:00Z">
        <w:r w:rsidR="005B1D8C">
          <w:rPr>
            <w:b/>
            <w:bCs/>
            <w:sz w:val="20"/>
            <w:szCs w:val="20"/>
            <w:lang w:val="mn-MN"/>
          </w:rPr>
          <w:t xml:space="preserve"> ба</w:t>
        </w:r>
      </w:ins>
      <w:del w:id="932" w:author="Erdene Baatar Erdene-Ochir" w:date="2020-02-07T22:53:00Z">
        <w:r w:rsidRPr="00BB37E3" w:rsidDel="005B1D8C">
          <w:rPr>
            <w:b/>
            <w:bCs/>
            <w:sz w:val="20"/>
            <w:szCs w:val="20"/>
            <w:lang w:val="mn-MN"/>
          </w:rPr>
          <w:delText>,</w:delText>
        </w:r>
      </w:del>
      <w:r w:rsidRPr="00BB37E3">
        <w:rPr>
          <w:b/>
          <w:bCs/>
          <w:sz w:val="20"/>
          <w:szCs w:val="20"/>
          <w:lang w:val="mn-MN"/>
        </w:rPr>
        <w:t xml:space="preserve"> </w:t>
      </w:r>
      <w:del w:id="933" w:author="Erdene Baatar Erdene-Ochir" w:date="2020-02-07T22:53:00Z">
        <w:r w:rsidRPr="00BB37E3" w:rsidDel="005B1D8C">
          <w:rPr>
            <w:b/>
            <w:bCs/>
            <w:sz w:val="20"/>
            <w:szCs w:val="20"/>
            <w:lang w:val="mn-MN"/>
          </w:rPr>
          <w:delText xml:space="preserve">хоосон </w:delText>
        </w:r>
      </w:del>
      <w:ins w:id="934" w:author="Erdene Baatar Erdene-Ochir" w:date="2020-02-07T22:53:00Z">
        <w:r w:rsidR="005B1D8C" w:rsidRPr="00BB37E3">
          <w:rPr>
            <w:b/>
            <w:bCs/>
            <w:sz w:val="20"/>
            <w:szCs w:val="20"/>
            <w:lang w:val="mn-MN"/>
          </w:rPr>
          <w:t>хоосон</w:t>
        </w:r>
        <w:r w:rsidR="005B1D8C">
          <w:rPr>
            <w:b/>
            <w:bCs/>
            <w:sz w:val="20"/>
            <w:szCs w:val="20"/>
            <w:lang w:val="mn-MN"/>
          </w:rPr>
          <w:t>-</w:t>
        </w:r>
      </w:ins>
      <w:r w:rsidRPr="00BB37E3">
        <w:rPr>
          <w:b/>
          <w:bCs/>
          <w:sz w:val="20"/>
          <w:szCs w:val="20"/>
          <w:lang w:val="mn-MN"/>
        </w:rPr>
        <w:t xml:space="preserve">дүрс </w:t>
      </w:r>
      <w:del w:id="935" w:author="Erdene Baatar Erdene-Ochir" w:date="2020-02-07T22:53:00Z">
        <w:r w:rsidR="003571EB" w:rsidRPr="00BB37E3" w:rsidDel="005B1D8C">
          <w:rPr>
            <w:b/>
            <w:bCs/>
            <w:sz w:val="20"/>
            <w:szCs w:val="20"/>
            <w:lang w:val="mn-MN"/>
          </w:rPr>
          <w:delText xml:space="preserve">гурав </w:delText>
        </w:r>
      </w:del>
      <w:r w:rsidRPr="00BB37E3">
        <w:rPr>
          <w:b/>
          <w:bCs/>
          <w:sz w:val="20"/>
          <w:szCs w:val="20"/>
          <w:lang w:val="mn-MN"/>
        </w:rPr>
        <w:t xml:space="preserve">нэгдэн </w:t>
      </w:r>
    </w:p>
    <w:p w14:paraId="35E230AD" w14:textId="77777777" w:rsidR="005B1D8C" w:rsidRDefault="003571EB" w:rsidP="002967C0">
      <w:pPr>
        <w:spacing w:after="0"/>
        <w:rPr>
          <w:ins w:id="936" w:author="Erdene Baatar Erdene-Ochir" w:date="2020-02-07T22:57:00Z"/>
          <w:b/>
          <w:bCs/>
          <w:sz w:val="20"/>
          <w:szCs w:val="20"/>
          <w:lang w:val="mn-MN"/>
        </w:rPr>
        <w:pPrChange w:id="937" w:author="Otgontugs Samdan" w:date="2021-07-14T10:15:00Z">
          <w:pPr/>
        </w:pPrChange>
      </w:pPr>
      <w:del w:id="938" w:author="Erdene Baatar Erdene-Ochir" w:date="2020-02-07T22:54:00Z">
        <w:r w:rsidRPr="00BB37E3" w:rsidDel="005B1D8C">
          <w:rPr>
            <w:b/>
            <w:bCs/>
            <w:sz w:val="20"/>
            <w:szCs w:val="20"/>
            <w:lang w:val="mn-MN"/>
          </w:rPr>
          <w:delText xml:space="preserve">зургаан </w:delText>
        </w:r>
      </w:del>
      <w:ins w:id="939" w:author="Erdene Baatar Erdene-Ochir" w:date="2020-02-07T22:54:00Z">
        <w:r w:rsidR="005B1D8C">
          <w:rPr>
            <w:b/>
            <w:bCs/>
            <w:sz w:val="20"/>
            <w:szCs w:val="20"/>
            <w:lang w:val="mn-MN"/>
          </w:rPr>
          <w:t>З</w:t>
        </w:r>
        <w:r w:rsidR="005B1D8C" w:rsidRPr="00BB37E3">
          <w:rPr>
            <w:b/>
            <w:bCs/>
            <w:sz w:val="20"/>
            <w:szCs w:val="20"/>
            <w:lang w:val="mn-MN"/>
          </w:rPr>
          <w:t xml:space="preserve">ургаан </w:t>
        </w:r>
      </w:ins>
      <w:r w:rsidRPr="00BB37E3">
        <w:rPr>
          <w:b/>
          <w:bCs/>
          <w:sz w:val="20"/>
          <w:szCs w:val="20"/>
          <w:lang w:val="mn-MN"/>
        </w:rPr>
        <w:t xml:space="preserve">хүрдэнг бүрдүүлэгч </w:t>
      </w:r>
      <w:ins w:id="940" w:author="Erdene Baatar Erdene-Ochir" w:date="2020-02-07T22:57:00Z">
        <w:r w:rsidR="005B1D8C">
          <w:rPr>
            <w:b/>
            <w:bCs/>
            <w:sz w:val="20"/>
            <w:szCs w:val="20"/>
            <w:lang w:val="mn-MN"/>
          </w:rPr>
          <w:t xml:space="preserve">тунгалаг </w:t>
        </w:r>
      </w:ins>
      <w:ins w:id="941" w:author="Erdene Baatar Erdene-Ochir" w:date="2020-02-07T22:56:00Z">
        <w:r w:rsidR="005B1D8C">
          <w:rPr>
            <w:b/>
            <w:bCs/>
            <w:sz w:val="20"/>
            <w:szCs w:val="20"/>
            <w:lang w:val="mn-MN"/>
          </w:rPr>
          <w:t xml:space="preserve">зургаан </w:t>
        </w:r>
      </w:ins>
      <w:ins w:id="942" w:author="Erdene Baatar Erdene-Ochir" w:date="2020-02-07T22:57:00Z">
        <w:r w:rsidR="005B1D8C">
          <w:rPr>
            <w:b/>
            <w:bCs/>
            <w:sz w:val="20"/>
            <w:szCs w:val="20"/>
            <w:lang w:val="mn-MN"/>
          </w:rPr>
          <w:t xml:space="preserve">орны </w:t>
        </w:r>
      </w:ins>
    </w:p>
    <w:p w14:paraId="6A90B727" w14:textId="77777777" w:rsidR="005B1D8C" w:rsidRDefault="00DD626B" w:rsidP="002967C0">
      <w:pPr>
        <w:spacing w:after="0"/>
        <w:rPr>
          <w:ins w:id="943" w:author="Erdene Baatar Erdene-Ochir" w:date="2020-02-07T22:57:00Z"/>
          <w:b/>
          <w:bCs/>
          <w:sz w:val="20"/>
          <w:szCs w:val="20"/>
          <w:lang w:val="mn-MN"/>
        </w:rPr>
        <w:pPrChange w:id="944" w:author="Otgontugs Samdan" w:date="2021-07-14T10:15:00Z">
          <w:pPr/>
        </w:pPrChange>
      </w:pPr>
      <w:del w:id="945" w:author="Erdene Baatar Erdene-Ochir" w:date="2020-02-07T22:57:00Z">
        <w:r w:rsidRPr="00BB37E3" w:rsidDel="005B1D8C">
          <w:rPr>
            <w:b/>
            <w:bCs/>
            <w:sz w:val="20"/>
            <w:szCs w:val="20"/>
            <w:lang w:val="mn-MN"/>
          </w:rPr>
          <w:delText xml:space="preserve">зургаан </w:delText>
        </w:r>
      </w:del>
      <w:ins w:id="946" w:author="Erdene Baatar Erdene-Ochir" w:date="2020-02-07T22:57:00Z">
        <w:r w:rsidR="005B1D8C">
          <w:rPr>
            <w:b/>
            <w:bCs/>
            <w:sz w:val="20"/>
            <w:szCs w:val="20"/>
            <w:lang w:val="mn-MN"/>
          </w:rPr>
          <w:t>З</w:t>
        </w:r>
        <w:r w:rsidR="005B1D8C" w:rsidRPr="00BB37E3">
          <w:rPr>
            <w:b/>
            <w:bCs/>
            <w:sz w:val="20"/>
            <w:szCs w:val="20"/>
            <w:lang w:val="mn-MN"/>
          </w:rPr>
          <w:t xml:space="preserve">ургаан </w:t>
        </w:r>
      </w:ins>
      <w:r w:rsidR="003571EB" w:rsidRPr="00BB37E3">
        <w:rPr>
          <w:b/>
          <w:bCs/>
          <w:sz w:val="20"/>
          <w:szCs w:val="20"/>
          <w:lang w:val="mn-MN"/>
        </w:rPr>
        <w:t xml:space="preserve">нарийн </w:t>
      </w:r>
      <w:r w:rsidRPr="00BB37E3">
        <w:rPr>
          <w:b/>
          <w:bCs/>
          <w:sz w:val="20"/>
          <w:szCs w:val="20"/>
          <w:lang w:val="mn-MN"/>
        </w:rPr>
        <w:t>дусланд ууса</w:t>
      </w:r>
      <w:r w:rsidR="003571EB" w:rsidRPr="00BB37E3">
        <w:rPr>
          <w:b/>
          <w:bCs/>
          <w:sz w:val="20"/>
          <w:szCs w:val="20"/>
          <w:lang w:val="mn-MN"/>
        </w:rPr>
        <w:t xml:space="preserve">г. </w:t>
      </w:r>
    </w:p>
    <w:p w14:paraId="61B00E2F" w14:textId="4C78825A" w:rsidR="00DD626B" w:rsidRPr="00CB6769" w:rsidRDefault="003571EB" w:rsidP="002967C0">
      <w:pPr>
        <w:spacing w:after="0"/>
        <w:rPr>
          <w:b/>
          <w:bCs/>
          <w:sz w:val="20"/>
          <w:szCs w:val="20"/>
        </w:rPr>
        <w:pPrChange w:id="947" w:author="Otgontugs Samdan" w:date="2021-07-14T10:15:00Z">
          <w:pPr/>
        </w:pPrChange>
      </w:pPr>
      <w:del w:id="948" w:author="Otgontugs Samdan" w:date="2021-07-14T10:07:00Z">
        <w:r w:rsidRPr="00BB37E3" w:rsidDel="003C7447">
          <w:rPr>
            <w:b/>
            <w:bCs/>
            <w:sz w:val="20"/>
            <w:szCs w:val="20"/>
            <w:lang w:val="mn-MN"/>
          </w:rPr>
          <w:delText xml:space="preserve">Энэ </w:delText>
        </w:r>
        <w:r w:rsidR="007B5A29" w:rsidRPr="00BB37E3" w:rsidDel="003C7447">
          <w:rPr>
            <w:b/>
            <w:bCs/>
            <w:sz w:val="20"/>
            <w:szCs w:val="20"/>
            <w:lang w:val="mn-MN"/>
          </w:rPr>
          <w:delText>дадлагын</w:delText>
        </w:r>
        <w:r w:rsidRPr="00BB37E3" w:rsidDel="003C7447">
          <w:rPr>
            <w:b/>
            <w:bCs/>
            <w:sz w:val="20"/>
            <w:szCs w:val="20"/>
            <w:lang w:val="mn-MN"/>
          </w:rPr>
          <w:delText xml:space="preserve"> хүчээр </w:delText>
        </w:r>
        <w:r w:rsidR="007B5A29" w:rsidRPr="00BB37E3" w:rsidDel="003C7447">
          <w:rPr>
            <w:b/>
            <w:bCs/>
            <w:sz w:val="20"/>
            <w:szCs w:val="20"/>
            <w:lang w:val="mn-MN"/>
          </w:rPr>
          <w:delText xml:space="preserve">би </w:delText>
        </w:r>
      </w:del>
      <w:ins w:id="949" w:author="Otgontugs Samdan" w:date="2021-07-14T10:08:00Z">
        <w:r w:rsidR="003C7447">
          <w:rPr>
            <w:b/>
            <w:bCs/>
            <w:sz w:val="20"/>
            <w:szCs w:val="20"/>
            <w:lang w:val="mn-MN"/>
          </w:rPr>
          <w:t>С</w:t>
        </w:r>
      </w:ins>
      <w:del w:id="950" w:author="Otgontugs Samdan" w:date="2021-07-14T10:07:00Z">
        <w:r w:rsidRPr="00BB37E3" w:rsidDel="003C7447">
          <w:rPr>
            <w:b/>
            <w:bCs/>
            <w:sz w:val="20"/>
            <w:szCs w:val="20"/>
            <w:lang w:val="mn-MN"/>
          </w:rPr>
          <w:delText>с</w:delText>
        </w:r>
      </w:del>
      <w:r w:rsidRPr="00BB37E3">
        <w:rPr>
          <w:b/>
          <w:bCs/>
          <w:sz w:val="20"/>
          <w:szCs w:val="20"/>
          <w:lang w:val="mn-MN"/>
        </w:rPr>
        <w:t>арнишгүй нарийн дуслууд</w:t>
      </w:r>
      <w:del w:id="951" w:author="Otgontugs Samdan" w:date="2021-07-14T10:08:00Z">
        <w:r w:rsidRPr="00BB37E3" w:rsidDel="003C7447">
          <w:rPr>
            <w:b/>
            <w:bCs/>
            <w:sz w:val="20"/>
            <w:szCs w:val="20"/>
            <w:lang w:val="mn-MN"/>
          </w:rPr>
          <w:delText>ыг</w:delText>
        </w:r>
      </w:del>
      <w:r w:rsidRPr="00BB37E3">
        <w:rPr>
          <w:b/>
          <w:bCs/>
          <w:sz w:val="20"/>
          <w:szCs w:val="20"/>
          <w:lang w:val="mn-MN"/>
        </w:rPr>
        <w:t xml:space="preserve"> </w:t>
      </w:r>
      <w:ins w:id="952" w:author="Erdene Baatar Erdene-Ochir" w:date="2020-02-07T22:58:00Z">
        <w:r w:rsidR="005B1D8C">
          <w:rPr>
            <w:b/>
            <w:bCs/>
            <w:sz w:val="20"/>
            <w:szCs w:val="20"/>
            <w:lang w:val="mn-MN"/>
          </w:rPr>
          <w:t xml:space="preserve">төгс гүйцэт </w:t>
        </w:r>
      </w:ins>
      <w:r w:rsidR="00A42B6A">
        <w:rPr>
          <w:b/>
          <w:bCs/>
          <w:sz w:val="20"/>
          <w:szCs w:val="20"/>
          <w:lang w:val="mn-MN"/>
        </w:rPr>
        <w:t>хураа</w:t>
      </w:r>
      <w:ins w:id="953" w:author="Otgontugs Samdan" w:date="2021-07-14T10:08:00Z">
        <w:r w:rsidR="003C7447">
          <w:rPr>
            <w:b/>
            <w:bCs/>
            <w:sz w:val="20"/>
            <w:szCs w:val="20"/>
            <w:lang w:val="mn-MN"/>
          </w:rPr>
          <w:t>гда</w:t>
        </w:r>
      </w:ins>
      <w:del w:id="954" w:author="Erdene Baatar Erdene-Ochir" w:date="2020-02-07T22:58:00Z">
        <w:r w:rsidR="00532093" w:rsidDel="005B1D8C">
          <w:rPr>
            <w:b/>
            <w:bCs/>
            <w:sz w:val="20"/>
            <w:szCs w:val="20"/>
            <w:lang w:val="mn-MN"/>
          </w:rPr>
          <w:delText>ж,</w:delText>
        </w:r>
        <w:r w:rsidR="00A42B6A" w:rsidDel="005B1D8C">
          <w:rPr>
            <w:b/>
            <w:bCs/>
            <w:sz w:val="20"/>
            <w:szCs w:val="20"/>
            <w:lang w:val="mn-MN"/>
          </w:rPr>
          <w:delText xml:space="preserve"> </w:delText>
        </w:r>
        <w:r w:rsidRPr="00BB37E3" w:rsidDel="005B1D8C">
          <w:rPr>
            <w:b/>
            <w:bCs/>
            <w:sz w:val="20"/>
            <w:szCs w:val="20"/>
            <w:lang w:val="mn-MN"/>
          </w:rPr>
          <w:delText>цуглуулахуй</w:delText>
        </w:r>
        <w:r w:rsidR="007B5A29" w:rsidRPr="00BB37E3" w:rsidDel="005B1D8C">
          <w:rPr>
            <w:b/>
            <w:bCs/>
            <w:sz w:val="20"/>
            <w:szCs w:val="20"/>
            <w:lang w:val="mn-MN"/>
          </w:rPr>
          <w:delText>н йогийг</w:delText>
        </w:r>
        <w:r w:rsidRPr="00BB37E3" w:rsidDel="005B1D8C">
          <w:rPr>
            <w:b/>
            <w:bCs/>
            <w:sz w:val="20"/>
            <w:szCs w:val="20"/>
            <w:lang w:val="mn-MN"/>
          </w:rPr>
          <w:delText xml:space="preserve"> гүйцээ</w:delText>
        </w:r>
      </w:del>
      <w:r w:rsidRPr="00BB37E3">
        <w:rPr>
          <w:b/>
          <w:bCs/>
          <w:sz w:val="20"/>
          <w:szCs w:val="20"/>
          <w:lang w:val="mn-MN"/>
        </w:rPr>
        <w:t>х болтугай</w:t>
      </w:r>
      <w:r w:rsidR="00CB6769">
        <w:rPr>
          <w:b/>
          <w:bCs/>
          <w:sz w:val="20"/>
          <w:szCs w:val="20"/>
        </w:rPr>
        <w:t>!</w:t>
      </w:r>
    </w:p>
    <w:p w14:paraId="2227108F" w14:textId="2EB42B71" w:rsidR="00BB37E3" w:rsidDel="003C7447" w:rsidRDefault="00305D7E" w:rsidP="002967C0">
      <w:pPr>
        <w:spacing w:after="0"/>
        <w:rPr>
          <w:del w:id="955" w:author="Otgontugs Samdan" w:date="2021-07-14T10:07:00Z"/>
          <w:sz w:val="18"/>
          <w:szCs w:val="18"/>
        </w:rPr>
        <w:pPrChange w:id="956" w:author="Otgontugs Samdan" w:date="2021-07-14T10:15:00Z">
          <w:pPr/>
        </w:pPrChange>
      </w:pPr>
      <w:del w:id="957" w:author="Otgontugs Samdan" w:date="2021-07-14T10:07:00Z">
        <w:r w:rsidRPr="00FF513C" w:rsidDel="003C7447">
          <w:rPr>
            <w:sz w:val="18"/>
            <w:szCs w:val="18"/>
          </w:rPr>
          <w:delText xml:space="preserve">By the efficacy of the pure winds, mind and subtle essences, one attains the very extensive bliss of blazing, dripping down and melting of the white and red elements. Through that, the gathering of the deities of six vajra families is accomplished and the mandala of the buddhas and six hundred and </w:delText>
        </w:r>
        <w:r w:rsidR="00FF513C" w:rsidRPr="00FF513C" w:rsidDel="003C7447">
          <w:rPr>
            <w:sz w:val="18"/>
            <w:szCs w:val="18"/>
          </w:rPr>
          <w:delText xml:space="preserve">thirty-six deities proliferate. </w:delText>
        </w:r>
        <w:r w:rsidR="006D7F63" w:rsidRPr="00FF513C" w:rsidDel="003C7447">
          <w:rPr>
            <w:sz w:val="18"/>
            <w:szCs w:val="18"/>
          </w:rPr>
          <w:delText>By</w:delText>
        </w:r>
        <w:r w:rsidR="00FF513C" w:rsidRPr="00FF513C" w:rsidDel="003C7447">
          <w:rPr>
            <w:sz w:val="18"/>
            <w:szCs w:val="18"/>
          </w:rPr>
          <w:delText xml:space="preserve"> mastering the </w:delText>
        </w:r>
        <w:r w:rsidR="000A647F" w:rsidDel="003C7447">
          <w:rPr>
            <w:sz w:val="18"/>
            <w:szCs w:val="18"/>
          </w:rPr>
          <w:delText>f</w:delText>
        </w:r>
        <w:r w:rsidR="00FF513C" w:rsidRPr="00FF513C" w:rsidDel="003C7447">
          <w:rPr>
            <w:sz w:val="18"/>
            <w:szCs w:val="18"/>
          </w:rPr>
          <w:delText>our inexhaustible joys through the seal of the embrace with empty form, one experience Mahamudra as the indivisible of bliss and emptiness. May I enjoy this supreme unchanging delight.</w:delText>
        </w:r>
      </w:del>
    </w:p>
    <w:p w14:paraId="50F36724" w14:textId="77777777" w:rsidR="003C7447" w:rsidRPr="00FF513C" w:rsidRDefault="003C7447" w:rsidP="002967C0">
      <w:pPr>
        <w:spacing w:after="0"/>
        <w:rPr>
          <w:ins w:id="958" w:author="Otgontugs Samdan" w:date="2021-07-14T10:07:00Z"/>
          <w:sz w:val="18"/>
          <w:szCs w:val="18"/>
        </w:rPr>
        <w:pPrChange w:id="959" w:author="Otgontugs Samdan" w:date="2021-07-14T10:15:00Z">
          <w:pPr/>
        </w:pPrChange>
      </w:pPr>
    </w:p>
    <w:p w14:paraId="351E5285" w14:textId="77777777" w:rsidR="0025261A" w:rsidRDefault="007B5A29" w:rsidP="002967C0">
      <w:pPr>
        <w:spacing w:after="0"/>
        <w:rPr>
          <w:ins w:id="960" w:author="Erdene Baatar Erdene-Ochir" w:date="2020-02-07T22:59:00Z"/>
          <w:b/>
          <w:bCs/>
          <w:sz w:val="20"/>
          <w:szCs w:val="20"/>
          <w:lang w:val="mn-MN"/>
        </w:rPr>
        <w:pPrChange w:id="961" w:author="Otgontugs Samdan" w:date="2021-07-14T10:15:00Z">
          <w:pPr/>
        </w:pPrChange>
      </w:pPr>
      <w:r w:rsidRPr="00FF513C">
        <w:rPr>
          <w:b/>
          <w:bCs/>
          <w:sz w:val="20"/>
          <w:szCs w:val="20"/>
          <w:lang w:val="mn-MN"/>
        </w:rPr>
        <w:t xml:space="preserve">Дотоод </w:t>
      </w:r>
      <w:ins w:id="962" w:author="Erdene Baatar Erdene-Ochir" w:date="2020-02-07T22:58:00Z">
        <w:r w:rsidR="005B1D8C">
          <w:rPr>
            <w:b/>
            <w:bCs/>
            <w:sz w:val="20"/>
            <w:szCs w:val="20"/>
            <w:lang w:val="mn-MN"/>
          </w:rPr>
          <w:t xml:space="preserve">тунгалаг </w:t>
        </w:r>
      </w:ins>
      <w:r w:rsidRPr="00FF513C">
        <w:rPr>
          <w:b/>
          <w:bCs/>
          <w:sz w:val="20"/>
          <w:szCs w:val="20"/>
          <w:lang w:val="mn-MN"/>
        </w:rPr>
        <w:t>хий</w:t>
      </w:r>
      <w:del w:id="963" w:author="Erdene Baatar Erdene-Ochir" w:date="2020-02-07T22:59:00Z">
        <w:r w:rsidRPr="00FF513C" w:rsidDel="005B1D8C">
          <w:rPr>
            <w:b/>
            <w:bCs/>
            <w:sz w:val="20"/>
            <w:szCs w:val="20"/>
            <w:lang w:val="mn-MN"/>
          </w:rPr>
          <w:delText xml:space="preserve">, </w:delText>
        </w:r>
      </w:del>
      <w:ins w:id="964" w:author="Erdene Baatar Erdene-Ochir" w:date="2020-02-07T22:59:00Z">
        <w:r w:rsidR="005B1D8C">
          <w:rPr>
            <w:b/>
            <w:bCs/>
            <w:sz w:val="20"/>
            <w:szCs w:val="20"/>
            <w:lang w:val="mn-MN"/>
          </w:rPr>
          <w:t>-</w:t>
        </w:r>
      </w:ins>
      <w:r w:rsidRPr="00FF513C">
        <w:rPr>
          <w:b/>
          <w:bCs/>
          <w:sz w:val="20"/>
          <w:szCs w:val="20"/>
          <w:lang w:val="mn-MN"/>
        </w:rPr>
        <w:t xml:space="preserve">сэтгэл ба нарийн дуслуудын </w:t>
      </w:r>
      <w:del w:id="965" w:author="Erdene Baatar Erdene-Ochir" w:date="2020-02-07T22:59:00Z">
        <w:r w:rsidRPr="00FF513C" w:rsidDel="005B1D8C">
          <w:rPr>
            <w:b/>
            <w:bCs/>
            <w:sz w:val="20"/>
            <w:szCs w:val="20"/>
            <w:lang w:val="mn-MN"/>
          </w:rPr>
          <w:delText xml:space="preserve">ариуссаны </w:delText>
        </w:r>
      </w:del>
      <w:r w:rsidRPr="00FF513C">
        <w:rPr>
          <w:b/>
          <w:bCs/>
          <w:sz w:val="20"/>
          <w:szCs w:val="20"/>
          <w:lang w:val="mn-MN"/>
        </w:rPr>
        <w:t xml:space="preserve">үр дүнд, </w:t>
      </w:r>
    </w:p>
    <w:p w14:paraId="246CE3FC" w14:textId="77777777" w:rsidR="0025261A" w:rsidRDefault="007B5A29" w:rsidP="002967C0">
      <w:pPr>
        <w:spacing w:after="0"/>
        <w:rPr>
          <w:ins w:id="966" w:author="Erdene Baatar Erdene-Ochir" w:date="2020-02-07T22:59:00Z"/>
          <w:b/>
          <w:bCs/>
          <w:sz w:val="20"/>
          <w:szCs w:val="20"/>
          <w:lang w:val="mn-MN"/>
        </w:rPr>
        <w:pPrChange w:id="967" w:author="Otgontugs Samdan" w:date="2021-07-14T10:15:00Z">
          <w:pPr/>
        </w:pPrChange>
      </w:pPr>
      <w:del w:id="968" w:author="Erdene Baatar Erdene-Ochir" w:date="2020-02-07T22:59:00Z">
        <w:r w:rsidRPr="00FF513C" w:rsidDel="0025261A">
          <w:rPr>
            <w:b/>
            <w:bCs/>
            <w:sz w:val="20"/>
            <w:szCs w:val="20"/>
            <w:lang w:val="mn-MN"/>
          </w:rPr>
          <w:delText xml:space="preserve">цагаан </w:delText>
        </w:r>
      </w:del>
      <w:ins w:id="969" w:author="Erdene Baatar Erdene-Ochir" w:date="2020-02-07T22:59:00Z">
        <w:r w:rsidR="0025261A">
          <w:rPr>
            <w:b/>
            <w:bCs/>
            <w:sz w:val="20"/>
            <w:szCs w:val="20"/>
            <w:lang w:val="mn-MN"/>
          </w:rPr>
          <w:t>Ц</w:t>
        </w:r>
        <w:r w:rsidR="0025261A" w:rsidRPr="00FF513C">
          <w:rPr>
            <w:b/>
            <w:bCs/>
            <w:sz w:val="20"/>
            <w:szCs w:val="20"/>
            <w:lang w:val="mn-MN"/>
          </w:rPr>
          <w:t xml:space="preserve">агаан </w:t>
        </w:r>
      </w:ins>
      <w:r w:rsidRPr="00FF513C">
        <w:rPr>
          <w:b/>
          <w:bCs/>
          <w:sz w:val="20"/>
          <w:szCs w:val="20"/>
          <w:lang w:val="mn-MN"/>
        </w:rPr>
        <w:t xml:space="preserve">ба улаан дуслуудын төөнөх, дуслах ба хайлахын цэнгэлийг </w:t>
      </w:r>
    </w:p>
    <w:p w14:paraId="7D56DE05" w14:textId="77777777" w:rsidR="0025261A" w:rsidRDefault="007B5A29" w:rsidP="002967C0">
      <w:pPr>
        <w:spacing w:after="0"/>
        <w:rPr>
          <w:ins w:id="970" w:author="Erdene Baatar Erdene-Ochir" w:date="2020-02-07T23:00:00Z"/>
          <w:b/>
          <w:bCs/>
          <w:sz w:val="20"/>
          <w:szCs w:val="20"/>
          <w:lang w:val="mn-MN"/>
        </w:rPr>
        <w:pPrChange w:id="971" w:author="Otgontugs Samdan" w:date="2021-07-14T10:15:00Z">
          <w:pPr/>
        </w:pPrChange>
      </w:pPr>
      <w:del w:id="972" w:author="Erdene Baatar Erdene-Ochir" w:date="2020-02-07T22:59:00Z">
        <w:r w:rsidRPr="00FF513C" w:rsidDel="0025261A">
          <w:rPr>
            <w:b/>
            <w:bCs/>
            <w:sz w:val="20"/>
            <w:szCs w:val="20"/>
            <w:lang w:val="mn-MN"/>
          </w:rPr>
          <w:delText xml:space="preserve">өнөд </w:delText>
        </w:r>
      </w:del>
      <w:ins w:id="973" w:author="Erdene Baatar Erdene-Ochir" w:date="2020-02-07T22:59:00Z">
        <w:r w:rsidR="0025261A">
          <w:rPr>
            <w:b/>
            <w:bCs/>
            <w:sz w:val="20"/>
            <w:szCs w:val="20"/>
            <w:lang w:val="mn-MN"/>
          </w:rPr>
          <w:t>Ө</w:t>
        </w:r>
        <w:r w:rsidR="0025261A" w:rsidRPr="00FF513C">
          <w:rPr>
            <w:b/>
            <w:bCs/>
            <w:sz w:val="20"/>
            <w:szCs w:val="20"/>
            <w:lang w:val="mn-MN"/>
          </w:rPr>
          <w:t xml:space="preserve">нөд </w:t>
        </w:r>
      </w:ins>
      <w:r w:rsidRPr="00FF513C">
        <w:rPr>
          <w:b/>
          <w:bCs/>
          <w:sz w:val="20"/>
          <w:szCs w:val="20"/>
          <w:lang w:val="mn-MN"/>
        </w:rPr>
        <w:t>эдлэхүй дор очирт</w:t>
      </w:r>
      <w:ins w:id="974" w:author="Erdene Baatar Erdene-Ochir" w:date="2020-02-07T23:00:00Z">
        <w:r w:rsidR="0025261A">
          <w:rPr>
            <w:b/>
            <w:bCs/>
            <w:sz w:val="20"/>
            <w:szCs w:val="20"/>
            <w:lang w:val="mn-MN"/>
          </w:rPr>
          <w:t xml:space="preserve"> </w:t>
        </w:r>
      </w:ins>
      <w:del w:id="975" w:author="Erdene Baatar Erdene-Ochir" w:date="2020-02-07T23:00:00Z">
        <w:r w:rsidRPr="00FF513C" w:rsidDel="0025261A">
          <w:rPr>
            <w:b/>
            <w:bCs/>
            <w:sz w:val="20"/>
            <w:szCs w:val="20"/>
            <w:lang w:val="mn-MN"/>
          </w:rPr>
          <w:delText xml:space="preserve"> </w:delText>
        </w:r>
      </w:del>
      <w:r w:rsidRPr="00FF513C">
        <w:rPr>
          <w:b/>
          <w:bCs/>
          <w:sz w:val="20"/>
          <w:szCs w:val="20"/>
          <w:lang w:val="mn-MN"/>
        </w:rPr>
        <w:t xml:space="preserve">зургаан </w:t>
      </w:r>
      <w:del w:id="976" w:author="Erdene Baatar Erdene-Ochir" w:date="2020-02-07T23:00:00Z">
        <w:r w:rsidRPr="00FF513C" w:rsidDel="0025261A">
          <w:rPr>
            <w:b/>
            <w:bCs/>
            <w:sz w:val="20"/>
            <w:szCs w:val="20"/>
            <w:lang w:val="mn-MN"/>
          </w:rPr>
          <w:delText xml:space="preserve">аймгийн </w:delText>
        </w:r>
      </w:del>
      <w:ins w:id="977" w:author="Erdene Baatar Erdene-Ochir" w:date="2020-02-07T23:00:00Z">
        <w:r w:rsidR="0025261A">
          <w:rPr>
            <w:b/>
            <w:bCs/>
            <w:sz w:val="20"/>
            <w:szCs w:val="20"/>
            <w:lang w:val="mn-MN"/>
          </w:rPr>
          <w:t>орны зургаан</w:t>
        </w:r>
        <w:r w:rsidR="0025261A" w:rsidRPr="00FF513C">
          <w:rPr>
            <w:b/>
            <w:bCs/>
            <w:sz w:val="20"/>
            <w:szCs w:val="20"/>
            <w:lang w:val="mn-MN"/>
          </w:rPr>
          <w:t xml:space="preserve"> </w:t>
        </w:r>
      </w:ins>
      <w:r w:rsidRPr="00FF513C">
        <w:rPr>
          <w:b/>
          <w:bCs/>
          <w:sz w:val="20"/>
          <w:szCs w:val="20"/>
          <w:lang w:val="mn-MN"/>
        </w:rPr>
        <w:t xml:space="preserve">ядам бурхадыг </w:t>
      </w:r>
      <w:del w:id="978" w:author="Erdene Baatar Erdene-Ochir" w:date="2020-02-07T23:00:00Z">
        <w:r w:rsidRPr="00FF513C" w:rsidDel="0025261A">
          <w:rPr>
            <w:b/>
            <w:bCs/>
            <w:sz w:val="20"/>
            <w:szCs w:val="20"/>
            <w:lang w:val="mn-MN"/>
          </w:rPr>
          <w:delText>цуглуулж</w:delText>
        </w:r>
      </w:del>
      <w:ins w:id="979" w:author="Erdene Baatar Erdene-Ochir" w:date="2020-02-07T23:00:00Z">
        <w:r w:rsidR="0025261A">
          <w:rPr>
            <w:b/>
            <w:bCs/>
            <w:sz w:val="20"/>
            <w:szCs w:val="20"/>
            <w:lang w:val="mn-MN"/>
          </w:rPr>
          <w:t>бүтээ</w:t>
        </w:r>
        <w:r w:rsidR="0025261A" w:rsidRPr="00FF513C">
          <w:rPr>
            <w:b/>
            <w:bCs/>
            <w:sz w:val="20"/>
            <w:szCs w:val="20"/>
            <w:lang w:val="mn-MN"/>
          </w:rPr>
          <w:t>ж</w:t>
        </w:r>
      </w:ins>
      <w:r w:rsidRPr="00FF513C">
        <w:rPr>
          <w:b/>
          <w:bCs/>
          <w:sz w:val="20"/>
          <w:szCs w:val="20"/>
          <w:lang w:val="mn-MN"/>
        </w:rPr>
        <w:t xml:space="preserve">, </w:t>
      </w:r>
    </w:p>
    <w:p w14:paraId="0467CD08" w14:textId="77777777" w:rsidR="0025261A" w:rsidRDefault="007B5A29" w:rsidP="002967C0">
      <w:pPr>
        <w:spacing w:after="0"/>
        <w:rPr>
          <w:ins w:id="980" w:author="Erdene Baatar Erdene-Ochir" w:date="2020-02-07T23:01:00Z"/>
          <w:b/>
          <w:bCs/>
          <w:sz w:val="20"/>
          <w:szCs w:val="20"/>
          <w:lang w:val="mn-MN"/>
        </w:rPr>
        <w:pPrChange w:id="981" w:author="Otgontugs Samdan" w:date="2021-07-14T10:15:00Z">
          <w:pPr/>
        </w:pPrChange>
      </w:pPr>
      <w:del w:id="982" w:author="Erdene Baatar Erdene-Ochir" w:date="2020-02-07T23:00:00Z">
        <w:r w:rsidRPr="00FF513C" w:rsidDel="0025261A">
          <w:rPr>
            <w:b/>
            <w:bCs/>
            <w:sz w:val="20"/>
            <w:szCs w:val="20"/>
            <w:lang w:val="mn-MN"/>
          </w:rPr>
          <w:delText xml:space="preserve">636 </w:delText>
        </w:r>
      </w:del>
      <w:ins w:id="983" w:author="Erdene Baatar Erdene-Ochir" w:date="2020-02-07T23:00:00Z">
        <w:r w:rsidR="0025261A">
          <w:rPr>
            <w:b/>
            <w:bCs/>
            <w:sz w:val="20"/>
            <w:szCs w:val="20"/>
            <w:lang w:val="mn-MN"/>
          </w:rPr>
          <w:t>Зургаан зуун гучин зургаан</w:t>
        </w:r>
        <w:r w:rsidR="0025261A" w:rsidRPr="00FF513C">
          <w:rPr>
            <w:b/>
            <w:bCs/>
            <w:sz w:val="20"/>
            <w:szCs w:val="20"/>
            <w:lang w:val="mn-MN"/>
          </w:rPr>
          <w:t xml:space="preserve"> </w:t>
        </w:r>
      </w:ins>
      <w:del w:id="984" w:author="Erdene Baatar Erdene-Ochir" w:date="2020-02-07T23:00:00Z">
        <w:r w:rsidRPr="00FF513C" w:rsidDel="0025261A">
          <w:rPr>
            <w:b/>
            <w:bCs/>
            <w:sz w:val="20"/>
            <w:szCs w:val="20"/>
            <w:lang w:val="mn-MN"/>
          </w:rPr>
          <w:delText xml:space="preserve">ядам </w:delText>
        </w:r>
      </w:del>
      <w:r w:rsidRPr="00FF513C">
        <w:rPr>
          <w:b/>
          <w:bCs/>
          <w:sz w:val="20"/>
          <w:szCs w:val="20"/>
          <w:lang w:val="mn-MN"/>
        </w:rPr>
        <w:t>бурхадын хот мандал төгс болох ажгуу.</w:t>
      </w:r>
      <w:r w:rsidR="00A42B6A">
        <w:rPr>
          <w:b/>
          <w:bCs/>
          <w:sz w:val="20"/>
          <w:szCs w:val="20"/>
          <w:lang w:val="mn-MN"/>
        </w:rPr>
        <w:t xml:space="preserve"> </w:t>
      </w:r>
    </w:p>
    <w:p w14:paraId="3A55AE08" w14:textId="77777777" w:rsidR="0025261A" w:rsidRDefault="0025261A" w:rsidP="002967C0">
      <w:pPr>
        <w:spacing w:after="0"/>
        <w:rPr>
          <w:ins w:id="985" w:author="Erdene Baatar Erdene-Ochir" w:date="2020-02-07T23:02:00Z"/>
          <w:b/>
          <w:bCs/>
          <w:sz w:val="20"/>
          <w:szCs w:val="20"/>
          <w:lang w:val="mn-MN"/>
        </w:rPr>
        <w:pPrChange w:id="986" w:author="Otgontugs Samdan" w:date="2021-07-14T10:15:00Z">
          <w:pPr/>
        </w:pPrChange>
      </w:pPr>
      <w:ins w:id="987" w:author="Erdene Baatar Erdene-Ochir" w:date="2020-02-07T23:01:00Z">
        <w:r>
          <w:rPr>
            <w:b/>
            <w:bCs/>
            <w:sz w:val="20"/>
            <w:szCs w:val="20"/>
            <w:lang w:val="mn-MN"/>
          </w:rPr>
          <w:t xml:space="preserve">Ялангуяа, </w:t>
        </w:r>
      </w:ins>
      <w:del w:id="988" w:author="Erdene Baatar Erdene-Ochir" w:date="2020-02-07T23:01:00Z">
        <w:r w:rsidR="00A42B6A" w:rsidDel="0025261A">
          <w:rPr>
            <w:b/>
            <w:bCs/>
            <w:sz w:val="20"/>
            <w:szCs w:val="20"/>
            <w:lang w:val="mn-MN"/>
          </w:rPr>
          <w:delText>Х</w:delText>
        </w:r>
        <w:r w:rsidR="007B5A29" w:rsidRPr="00FF513C" w:rsidDel="0025261A">
          <w:rPr>
            <w:b/>
            <w:bCs/>
            <w:sz w:val="20"/>
            <w:szCs w:val="20"/>
            <w:lang w:val="mn-MN"/>
          </w:rPr>
          <w:delText xml:space="preserve">оосон </w:delText>
        </w:r>
      </w:del>
      <w:ins w:id="989" w:author="Erdene Baatar Erdene-Ochir" w:date="2020-02-07T23:01:00Z">
        <w:r>
          <w:rPr>
            <w:b/>
            <w:bCs/>
            <w:sz w:val="20"/>
            <w:szCs w:val="20"/>
            <w:lang w:val="mn-MN"/>
          </w:rPr>
          <w:t>х</w:t>
        </w:r>
        <w:r w:rsidRPr="00FF513C">
          <w:rPr>
            <w:b/>
            <w:bCs/>
            <w:sz w:val="20"/>
            <w:szCs w:val="20"/>
            <w:lang w:val="mn-MN"/>
          </w:rPr>
          <w:t>оосон</w:t>
        </w:r>
        <w:r>
          <w:rPr>
            <w:b/>
            <w:bCs/>
            <w:sz w:val="20"/>
            <w:szCs w:val="20"/>
            <w:lang w:val="mn-MN"/>
          </w:rPr>
          <w:t>-</w:t>
        </w:r>
      </w:ins>
      <w:r w:rsidR="007B5A29" w:rsidRPr="00FF513C">
        <w:rPr>
          <w:b/>
          <w:bCs/>
          <w:sz w:val="20"/>
          <w:szCs w:val="20"/>
          <w:lang w:val="mn-MN"/>
        </w:rPr>
        <w:t>дүрс</w:t>
      </w:r>
      <w:ins w:id="990" w:author="Erdene Baatar Erdene-Ochir" w:date="2020-02-07T23:01:00Z">
        <w:r>
          <w:rPr>
            <w:b/>
            <w:bCs/>
            <w:sz w:val="20"/>
            <w:szCs w:val="20"/>
            <w:lang w:val="mn-MN"/>
          </w:rPr>
          <w:t xml:space="preserve"> </w:t>
        </w:r>
      </w:ins>
      <w:ins w:id="991" w:author="Erdene Baatar Erdene-Ochir" w:date="2020-02-07T23:02:00Z">
        <w:r>
          <w:rPr>
            <w:b/>
            <w:bCs/>
            <w:sz w:val="20"/>
            <w:szCs w:val="20"/>
            <w:lang w:val="mn-MN"/>
          </w:rPr>
          <w:t xml:space="preserve">агуу </w:t>
        </w:r>
        <w:r w:rsidRPr="00FF513C">
          <w:rPr>
            <w:b/>
            <w:bCs/>
            <w:sz w:val="20"/>
            <w:szCs w:val="20"/>
            <w:lang w:val="mn-MN"/>
          </w:rPr>
          <w:t>Их мутарлаг</w:t>
        </w:r>
        <w:r>
          <w:rPr>
            <w:b/>
            <w:bCs/>
            <w:sz w:val="20"/>
            <w:szCs w:val="20"/>
            <w:lang w:val="mn-MN"/>
          </w:rPr>
          <w:t>т</w:t>
        </w:r>
        <w:r w:rsidRPr="00FF513C">
          <w:rPr>
            <w:b/>
            <w:bCs/>
            <w:sz w:val="20"/>
            <w:szCs w:val="20"/>
            <w:lang w:val="mn-MN"/>
          </w:rPr>
          <w:t xml:space="preserve"> </w:t>
        </w:r>
      </w:ins>
    </w:p>
    <w:p w14:paraId="610770CB" w14:textId="77777777" w:rsidR="0025261A" w:rsidRDefault="0025261A" w:rsidP="002967C0">
      <w:pPr>
        <w:spacing w:after="0"/>
        <w:rPr>
          <w:ins w:id="992" w:author="Erdene Baatar Erdene-Ochir" w:date="2020-02-07T23:03:00Z"/>
          <w:b/>
          <w:bCs/>
          <w:sz w:val="20"/>
          <w:szCs w:val="20"/>
          <w:lang w:val="mn-MN"/>
        </w:rPr>
        <w:pPrChange w:id="993" w:author="Otgontugs Samdan" w:date="2021-07-14T10:15:00Z">
          <w:pPr/>
        </w:pPrChange>
      </w:pPr>
      <w:ins w:id="994" w:author="Erdene Baatar Erdene-Ochir" w:date="2020-02-07T23:02:00Z">
        <w:r>
          <w:rPr>
            <w:b/>
            <w:bCs/>
            <w:sz w:val="20"/>
            <w:szCs w:val="20"/>
            <w:lang w:val="mn-MN"/>
          </w:rPr>
          <w:t>А</w:t>
        </w:r>
        <w:r w:rsidRPr="00FF513C">
          <w:rPr>
            <w:b/>
            <w:bCs/>
            <w:sz w:val="20"/>
            <w:szCs w:val="20"/>
            <w:lang w:val="mn-MN"/>
          </w:rPr>
          <w:t>мгалан хоос</w:t>
        </w:r>
      </w:ins>
      <w:ins w:id="995" w:author="Erdene Baatar Erdene-Ochir" w:date="2020-02-07T23:03:00Z">
        <w:r>
          <w:rPr>
            <w:b/>
            <w:bCs/>
            <w:sz w:val="20"/>
            <w:szCs w:val="20"/>
            <w:lang w:val="mn-MN"/>
          </w:rPr>
          <w:t>он хоёр</w:t>
        </w:r>
      </w:ins>
      <w:ins w:id="996" w:author="Erdene Baatar Erdene-Ochir" w:date="2020-02-07T23:02:00Z">
        <w:r w:rsidRPr="00FF513C">
          <w:rPr>
            <w:b/>
            <w:bCs/>
            <w:sz w:val="20"/>
            <w:szCs w:val="20"/>
            <w:lang w:val="mn-MN"/>
          </w:rPr>
          <w:t xml:space="preserve"> салшгүй </w:t>
        </w:r>
      </w:ins>
      <w:ins w:id="997" w:author="Erdene Baatar Erdene-Ochir" w:date="2020-02-07T23:03:00Z">
        <w:r>
          <w:rPr>
            <w:b/>
            <w:bCs/>
            <w:sz w:val="20"/>
            <w:szCs w:val="20"/>
            <w:lang w:val="mn-MN"/>
          </w:rPr>
          <w:t>барилдан дэлгэрч</w:t>
        </w:r>
      </w:ins>
    </w:p>
    <w:p w14:paraId="3EDBBC93" w14:textId="77777777" w:rsidR="0025261A" w:rsidRDefault="007B5A29" w:rsidP="002967C0">
      <w:pPr>
        <w:spacing w:after="0"/>
        <w:rPr>
          <w:ins w:id="998" w:author="Erdene Baatar Erdene-Ochir" w:date="2020-02-07T23:04:00Z"/>
          <w:b/>
          <w:bCs/>
          <w:sz w:val="20"/>
          <w:szCs w:val="20"/>
          <w:lang w:val="mn-MN"/>
        </w:rPr>
        <w:pPrChange w:id="999" w:author="Otgontugs Samdan" w:date="2021-07-14T10:15:00Z">
          <w:pPr/>
        </w:pPrChange>
      </w:pPr>
      <w:del w:id="1000" w:author="Erdene Baatar Erdene-Ochir" w:date="2020-02-07T23:03:00Z">
        <w:r w:rsidRPr="00FF513C" w:rsidDel="0025261A">
          <w:rPr>
            <w:b/>
            <w:bCs/>
            <w:sz w:val="20"/>
            <w:szCs w:val="20"/>
            <w:lang w:val="mn-MN"/>
          </w:rPr>
          <w:delText>тэй нэгдсэнээр эдлэх ц</w:delText>
        </w:r>
      </w:del>
      <w:ins w:id="1001" w:author="Erdene Baatar Erdene-Ochir" w:date="2020-02-07T23:03:00Z">
        <w:r w:rsidR="0025261A">
          <w:rPr>
            <w:b/>
            <w:bCs/>
            <w:sz w:val="20"/>
            <w:szCs w:val="20"/>
            <w:lang w:val="mn-MN"/>
          </w:rPr>
          <w:t>Барагд</w:t>
        </w:r>
      </w:ins>
      <w:del w:id="1002" w:author="Erdene Baatar Erdene-Ochir" w:date="2020-02-07T23:03:00Z">
        <w:r w:rsidRPr="00FF513C" w:rsidDel="0025261A">
          <w:rPr>
            <w:b/>
            <w:bCs/>
            <w:sz w:val="20"/>
            <w:szCs w:val="20"/>
            <w:lang w:val="mn-MN"/>
          </w:rPr>
          <w:delText>агл</w:delText>
        </w:r>
      </w:del>
      <w:r w:rsidRPr="00FF513C">
        <w:rPr>
          <w:b/>
          <w:bCs/>
          <w:sz w:val="20"/>
          <w:szCs w:val="20"/>
          <w:lang w:val="mn-MN"/>
        </w:rPr>
        <w:t>ашгүй дөрвөн цэнгэлийг төгөлдөржүүлэн</w:t>
      </w:r>
    </w:p>
    <w:p w14:paraId="14249B34" w14:textId="057F1DA2" w:rsidR="007B5A29" w:rsidRPr="00FF513C" w:rsidRDefault="007B5A29" w:rsidP="002967C0">
      <w:pPr>
        <w:spacing w:after="0"/>
        <w:rPr>
          <w:b/>
          <w:bCs/>
          <w:sz w:val="20"/>
          <w:szCs w:val="20"/>
          <w:lang w:val="mn-MN"/>
        </w:rPr>
        <w:pPrChange w:id="1003" w:author="Otgontugs Samdan" w:date="2021-07-14T10:15:00Z">
          <w:pPr/>
        </w:pPrChange>
      </w:pPr>
      <w:del w:id="1004" w:author="Erdene Baatar Erdene-Ochir" w:date="2020-02-07T23:04:00Z">
        <w:r w:rsidRPr="00FF513C" w:rsidDel="0025261A">
          <w:rPr>
            <w:b/>
            <w:bCs/>
            <w:sz w:val="20"/>
            <w:szCs w:val="20"/>
            <w:lang w:val="mn-MN"/>
          </w:rPr>
          <w:delText>,</w:delText>
        </w:r>
        <w:r w:rsidR="00707889" w:rsidRPr="00FF513C" w:rsidDel="0025261A">
          <w:rPr>
            <w:b/>
            <w:bCs/>
            <w:sz w:val="20"/>
            <w:szCs w:val="20"/>
            <w:lang w:val="mn-MN"/>
          </w:rPr>
          <w:delText xml:space="preserve"> </w:delText>
        </w:r>
      </w:del>
      <w:del w:id="1005" w:author="Erdene Baatar Erdene-Ochir" w:date="2020-02-07T23:02:00Z">
        <w:r w:rsidR="00707889" w:rsidRPr="00FF513C" w:rsidDel="0025261A">
          <w:rPr>
            <w:b/>
            <w:bCs/>
            <w:sz w:val="20"/>
            <w:szCs w:val="20"/>
            <w:lang w:val="mn-MN"/>
          </w:rPr>
          <w:delText xml:space="preserve">амгалан хоосны салшгүй Их мутарлаг </w:delText>
        </w:r>
      </w:del>
      <w:del w:id="1006" w:author="Erdene Baatar Erdene-Ochir" w:date="2020-02-07T23:04:00Z">
        <w:r w:rsidR="00707889" w:rsidRPr="00FF513C" w:rsidDel="0025261A">
          <w:rPr>
            <w:b/>
            <w:bCs/>
            <w:sz w:val="20"/>
            <w:szCs w:val="20"/>
            <w:lang w:val="mn-MN"/>
          </w:rPr>
          <w:delText>ургах болой. Энэхүү д</w:delText>
        </w:r>
      </w:del>
      <w:ins w:id="1007" w:author="Erdene Baatar Erdene-Ochir" w:date="2020-02-07T23:04:00Z">
        <w:r w:rsidR="0025261A">
          <w:rPr>
            <w:b/>
            <w:bCs/>
            <w:sz w:val="20"/>
            <w:szCs w:val="20"/>
            <w:lang w:val="mn-MN"/>
          </w:rPr>
          <w:t>Хуви</w:t>
        </w:r>
      </w:ins>
      <w:del w:id="1008" w:author="Erdene Baatar Erdene-Ochir" w:date="2020-02-07T23:04:00Z">
        <w:r w:rsidR="00707889" w:rsidRPr="00FF513C" w:rsidDel="0025261A">
          <w:rPr>
            <w:b/>
            <w:bCs/>
            <w:sz w:val="20"/>
            <w:szCs w:val="20"/>
            <w:lang w:val="mn-MN"/>
          </w:rPr>
          <w:delText>у</w:delText>
        </w:r>
        <w:r w:rsidR="002367C5" w:rsidDel="0025261A">
          <w:rPr>
            <w:b/>
            <w:bCs/>
            <w:sz w:val="20"/>
            <w:szCs w:val="20"/>
            <w:lang w:val="mn-MN"/>
          </w:rPr>
          <w:delText>нда</w:delText>
        </w:r>
      </w:del>
      <w:r w:rsidR="002367C5">
        <w:rPr>
          <w:b/>
          <w:bCs/>
          <w:sz w:val="20"/>
          <w:szCs w:val="20"/>
          <w:lang w:val="mn-MN"/>
        </w:rPr>
        <w:t>р</w:t>
      </w:r>
      <w:r w:rsidR="00707889" w:rsidRPr="00FF513C">
        <w:rPr>
          <w:b/>
          <w:bCs/>
          <w:sz w:val="20"/>
          <w:szCs w:val="20"/>
          <w:lang w:val="mn-MN"/>
        </w:rPr>
        <w:t xml:space="preserve">шгүй </w:t>
      </w:r>
      <w:ins w:id="1009" w:author="Erdene Baatar Erdene-Ochir" w:date="2020-02-07T23:04:00Z">
        <w:r w:rsidR="0025261A">
          <w:rPr>
            <w:b/>
            <w:bCs/>
            <w:sz w:val="20"/>
            <w:szCs w:val="20"/>
            <w:lang w:val="mn-MN"/>
          </w:rPr>
          <w:t xml:space="preserve">дээд </w:t>
        </w:r>
      </w:ins>
      <w:del w:id="1010" w:author="Otgontugs Samdan" w:date="2021-07-14T10:09:00Z">
        <w:r w:rsidR="00707889" w:rsidRPr="00FF513C" w:rsidDel="003C7447">
          <w:rPr>
            <w:b/>
            <w:bCs/>
            <w:sz w:val="20"/>
            <w:szCs w:val="20"/>
            <w:lang w:val="mn-MN"/>
          </w:rPr>
          <w:delText xml:space="preserve">цэнгэлийг </w:delText>
        </w:r>
      </w:del>
      <w:ins w:id="1011" w:author="Otgontugs Samdan" w:date="2021-07-14T10:09:00Z">
        <w:r w:rsidR="003C7447">
          <w:rPr>
            <w:b/>
            <w:bCs/>
            <w:sz w:val="20"/>
            <w:szCs w:val="20"/>
            <w:lang w:val="mn-MN"/>
          </w:rPr>
          <w:t>амгаланг</w:t>
        </w:r>
        <w:r w:rsidR="003C7447" w:rsidRPr="00FF513C">
          <w:rPr>
            <w:b/>
            <w:bCs/>
            <w:sz w:val="20"/>
            <w:szCs w:val="20"/>
            <w:lang w:val="mn-MN"/>
          </w:rPr>
          <w:t xml:space="preserve"> </w:t>
        </w:r>
      </w:ins>
      <w:r w:rsidR="00707889" w:rsidRPr="00FF513C">
        <w:rPr>
          <w:b/>
          <w:bCs/>
          <w:sz w:val="20"/>
          <w:szCs w:val="20"/>
          <w:lang w:val="mn-MN"/>
        </w:rPr>
        <w:t xml:space="preserve">би </w:t>
      </w:r>
      <w:ins w:id="1012" w:author="Erdene Baatar Erdene-Ochir" w:date="2020-02-07T23:04:00Z">
        <w:r w:rsidR="0025261A">
          <w:rPr>
            <w:b/>
            <w:bCs/>
            <w:sz w:val="20"/>
            <w:szCs w:val="20"/>
            <w:lang w:val="mn-MN"/>
          </w:rPr>
          <w:t xml:space="preserve">үргэлжид </w:t>
        </w:r>
      </w:ins>
      <w:r w:rsidR="00707889" w:rsidRPr="00FF513C">
        <w:rPr>
          <w:b/>
          <w:bCs/>
          <w:sz w:val="20"/>
          <w:szCs w:val="20"/>
          <w:lang w:val="mn-MN"/>
        </w:rPr>
        <w:t>эдлэх болтуга</w:t>
      </w:r>
      <w:r w:rsidR="00A42B6A">
        <w:rPr>
          <w:b/>
          <w:bCs/>
          <w:sz w:val="20"/>
          <w:szCs w:val="20"/>
          <w:lang w:val="mn-MN"/>
        </w:rPr>
        <w:t>й</w:t>
      </w:r>
      <w:r w:rsidR="00CB6769">
        <w:rPr>
          <w:b/>
          <w:bCs/>
          <w:sz w:val="20"/>
          <w:szCs w:val="20"/>
        </w:rPr>
        <w:t>!</w:t>
      </w:r>
    </w:p>
    <w:p w14:paraId="5B698976" w14:textId="05DE514A" w:rsidR="00FF513C" w:rsidDel="003C7447" w:rsidRDefault="00FF513C" w:rsidP="002967C0">
      <w:pPr>
        <w:spacing w:after="0"/>
        <w:rPr>
          <w:del w:id="1013" w:author="Otgontugs Samdan" w:date="2021-07-14T10:08:00Z"/>
          <w:sz w:val="18"/>
          <w:szCs w:val="18"/>
        </w:rPr>
        <w:pPrChange w:id="1014" w:author="Otgontugs Samdan" w:date="2021-07-14T10:15:00Z">
          <w:pPr/>
        </w:pPrChange>
      </w:pPr>
      <w:del w:id="1015" w:author="Otgontugs Samdan" w:date="2021-07-14T10:08:00Z">
        <w:r w:rsidRPr="004623BE" w:rsidDel="003C7447">
          <w:rPr>
            <w:sz w:val="18"/>
            <w:szCs w:val="18"/>
          </w:rPr>
          <w:delText xml:space="preserve">Through the mundane and supramundane absorption – the seal of wisdom of supreme, unchanging great bliss – </w:delText>
        </w:r>
        <w:r w:rsidR="002367C5" w:rsidRPr="004623BE" w:rsidDel="003C7447">
          <w:rPr>
            <w:sz w:val="18"/>
            <w:szCs w:val="18"/>
          </w:rPr>
          <w:delText>twenty-one</w:delText>
        </w:r>
        <w:r w:rsidRPr="004623BE" w:rsidDel="003C7447">
          <w:rPr>
            <w:sz w:val="18"/>
            <w:szCs w:val="18"/>
          </w:rPr>
          <w:delText xml:space="preserve"> thousand moments of great emptiness and bliss become boundlessly merged with the sixteen joys without effort. Through the wisdom of this supreme, unchanging great bl</w:delText>
        </w:r>
        <w:r w:rsidR="004623BE" w:rsidRPr="004623BE" w:rsidDel="003C7447">
          <w:rPr>
            <w:sz w:val="18"/>
            <w:szCs w:val="18"/>
          </w:rPr>
          <w:delText>i</w:delText>
        </w:r>
        <w:r w:rsidRPr="004623BE" w:rsidDel="003C7447">
          <w:rPr>
            <w:sz w:val="18"/>
            <w:szCs w:val="18"/>
          </w:rPr>
          <w:delText xml:space="preserve">ss, </w:delText>
        </w:r>
        <w:r w:rsidR="002367C5" w:rsidRPr="004623BE" w:rsidDel="003C7447">
          <w:rPr>
            <w:sz w:val="18"/>
            <w:szCs w:val="18"/>
          </w:rPr>
          <w:delText>twenty-one</w:delText>
        </w:r>
        <w:r w:rsidRPr="004623BE" w:rsidDel="003C7447">
          <w:rPr>
            <w:sz w:val="18"/>
            <w:szCs w:val="18"/>
          </w:rPr>
          <w:delText xml:space="preserve"> thousand afflictions of impure elements are consumed, and by that, the pure subtle essences pile up from below</w:delText>
        </w:r>
        <w:r w:rsidR="004623BE" w:rsidRPr="004623BE" w:rsidDel="003C7447">
          <w:rPr>
            <w:sz w:val="18"/>
            <w:szCs w:val="18"/>
          </w:rPr>
          <w:delText xml:space="preserve"> while the pure red element of great emptiness will be realized from above. Just like the stars are instantly encompassed by the newly arisen sun, so too, the joys and bliss are realized in the sphere of the bhaga. Through the appearance of the infinite wisdom of bliss and emptiness, may I cross the path of the twelve levels and reach thirteenth.</w:delText>
        </w:r>
      </w:del>
    </w:p>
    <w:p w14:paraId="3CE1363C" w14:textId="77777777" w:rsidR="003C7447" w:rsidRPr="004623BE" w:rsidRDefault="003C7447" w:rsidP="002967C0">
      <w:pPr>
        <w:spacing w:after="0"/>
        <w:rPr>
          <w:ins w:id="1016" w:author="Otgontugs Samdan" w:date="2021-07-14T10:08:00Z"/>
          <w:sz w:val="18"/>
          <w:szCs w:val="18"/>
        </w:rPr>
        <w:pPrChange w:id="1017" w:author="Otgontugs Samdan" w:date="2021-07-14T10:15:00Z">
          <w:pPr/>
        </w:pPrChange>
      </w:pPr>
    </w:p>
    <w:p w14:paraId="728CFC38" w14:textId="77777777" w:rsidR="0025261A" w:rsidRDefault="00707889" w:rsidP="002967C0">
      <w:pPr>
        <w:spacing w:after="0"/>
        <w:rPr>
          <w:ins w:id="1018" w:author="Erdene Baatar Erdene-Ochir" w:date="2020-02-07T23:05:00Z"/>
          <w:b/>
          <w:bCs/>
          <w:sz w:val="20"/>
          <w:szCs w:val="20"/>
          <w:lang w:val="mn-MN"/>
        </w:rPr>
        <w:pPrChange w:id="1019" w:author="Otgontugs Samdan" w:date="2021-07-14T10:15:00Z">
          <w:pPr/>
        </w:pPrChange>
      </w:pPr>
      <w:r w:rsidRPr="004623BE">
        <w:rPr>
          <w:b/>
          <w:bCs/>
          <w:sz w:val="20"/>
          <w:szCs w:val="20"/>
          <w:lang w:val="mn-MN"/>
        </w:rPr>
        <w:t>Энгийн болон аугаа бясалга</w:t>
      </w:r>
      <w:ins w:id="1020" w:author="Erdene Baatar Erdene-Ochir" w:date="2020-02-07T23:05:00Z">
        <w:r w:rsidR="0025261A">
          <w:rPr>
            <w:b/>
            <w:bCs/>
            <w:sz w:val="20"/>
            <w:szCs w:val="20"/>
            <w:lang w:val="mn-MN"/>
          </w:rPr>
          <w:t xml:space="preserve">лгалаар </w:t>
        </w:r>
      </w:ins>
      <w:del w:id="1021" w:author="Erdene Baatar Erdene-Ochir" w:date="2020-02-07T23:05:00Z">
        <w:r w:rsidRPr="004623BE" w:rsidDel="0025261A">
          <w:rPr>
            <w:b/>
            <w:bCs/>
            <w:sz w:val="20"/>
            <w:szCs w:val="20"/>
            <w:lang w:val="mn-MN"/>
          </w:rPr>
          <w:delText xml:space="preserve">н уусахуй- </w:delText>
        </w:r>
      </w:del>
    </w:p>
    <w:p w14:paraId="485C5F7A" w14:textId="77777777" w:rsidR="0025261A" w:rsidRDefault="0025261A" w:rsidP="002967C0">
      <w:pPr>
        <w:spacing w:after="0"/>
        <w:rPr>
          <w:ins w:id="1022" w:author="Erdene Baatar Erdene-Ochir" w:date="2020-02-07T23:06:00Z"/>
          <w:b/>
          <w:bCs/>
          <w:sz w:val="20"/>
          <w:szCs w:val="20"/>
          <w:lang w:val="mn-MN"/>
        </w:rPr>
        <w:pPrChange w:id="1023" w:author="Otgontugs Samdan" w:date="2021-07-14T10:15:00Z">
          <w:pPr/>
        </w:pPrChange>
      </w:pPr>
      <w:ins w:id="1024" w:author="Erdene Baatar Erdene-Ochir" w:date="2020-02-07T23:05:00Z">
        <w:r>
          <w:rPr>
            <w:b/>
            <w:bCs/>
            <w:sz w:val="20"/>
            <w:szCs w:val="20"/>
            <w:lang w:val="mn-MN"/>
          </w:rPr>
          <w:t xml:space="preserve">Хувиршгүй </w:t>
        </w:r>
      </w:ins>
      <w:r w:rsidR="00707889" w:rsidRPr="004623BE">
        <w:rPr>
          <w:b/>
          <w:bCs/>
          <w:sz w:val="20"/>
          <w:szCs w:val="20"/>
          <w:lang w:val="mn-MN"/>
        </w:rPr>
        <w:t xml:space="preserve">дээд </w:t>
      </w:r>
      <w:ins w:id="1025" w:author="Erdene Baatar Erdene-Ochir" w:date="2020-02-07T23:05:00Z">
        <w:r>
          <w:rPr>
            <w:b/>
            <w:bCs/>
            <w:sz w:val="20"/>
            <w:szCs w:val="20"/>
            <w:lang w:val="mn-MN"/>
          </w:rPr>
          <w:t xml:space="preserve">их </w:t>
        </w:r>
      </w:ins>
      <w:del w:id="1026" w:author="Erdene Baatar Erdene-Ochir" w:date="2020-02-07T23:06:00Z">
        <w:r w:rsidR="00707889" w:rsidRPr="004623BE" w:rsidDel="0025261A">
          <w:rPr>
            <w:b/>
            <w:bCs/>
            <w:sz w:val="20"/>
            <w:szCs w:val="20"/>
            <w:lang w:val="mn-MN"/>
          </w:rPr>
          <w:delText xml:space="preserve">билгүүн ба үл урвах </w:delText>
        </w:r>
      </w:del>
      <w:r w:rsidR="00707889" w:rsidRPr="004623BE">
        <w:rPr>
          <w:b/>
          <w:bCs/>
          <w:sz w:val="20"/>
          <w:szCs w:val="20"/>
          <w:lang w:val="mn-MN"/>
        </w:rPr>
        <w:t xml:space="preserve">амгалангийн </w:t>
      </w:r>
      <w:ins w:id="1027" w:author="Erdene Baatar Erdene-Ochir" w:date="2020-02-07T23:06:00Z">
        <w:r>
          <w:rPr>
            <w:b/>
            <w:bCs/>
            <w:sz w:val="20"/>
            <w:szCs w:val="20"/>
            <w:lang w:val="mn-MN"/>
          </w:rPr>
          <w:t xml:space="preserve">бэлгэ билиг дэлгэрч </w:t>
        </w:r>
      </w:ins>
      <w:del w:id="1028" w:author="Erdene Baatar Erdene-Ochir" w:date="2020-02-07T23:06:00Z">
        <w:r w:rsidR="00707889" w:rsidRPr="004623BE" w:rsidDel="0025261A">
          <w:rPr>
            <w:b/>
            <w:bCs/>
            <w:sz w:val="20"/>
            <w:szCs w:val="20"/>
            <w:lang w:val="mn-MN"/>
          </w:rPr>
          <w:delText>нэгдл</w:delText>
        </w:r>
        <w:r w:rsidR="00532093" w:rsidDel="0025261A">
          <w:rPr>
            <w:b/>
            <w:bCs/>
            <w:sz w:val="20"/>
            <w:szCs w:val="20"/>
            <w:lang w:val="mn-MN"/>
          </w:rPr>
          <w:delText xml:space="preserve">ээр </w:delText>
        </w:r>
        <w:r w:rsidR="00707889" w:rsidRPr="004623BE" w:rsidDel="0025261A">
          <w:rPr>
            <w:b/>
            <w:bCs/>
            <w:sz w:val="20"/>
            <w:szCs w:val="20"/>
            <w:lang w:val="mn-MN"/>
          </w:rPr>
          <w:delText>а</w:delText>
        </w:r>
      </w:del>
    </w:p>
    <w:p w14:paraId="28B45531" w14:textId="77777777" w:rsidR="0025261A" w:rsidRDefault="0025261A" w:rsidP="002967C0">
      <w:pPr>
        <w:spacing w:after="0"/>
        <w:rPr>
          <w:ins w:id="1029" w:author="Erdene Baatar Erdene-Ochir" w:date="2020-02-07T23:07:00Z"/>
          <w:b/>
          <w:bCs/>
          <w:sz w:val="20"/>
          <w:szCs w:val="20"/>
          <w:lang w:val="mn-MN"/>
        </w:rPr>
        <w:pPrChange w:id="1030" w:author="Otgontugs Samdan" w:date="2021-07-14T10:15:00Z">
          <w:pPr/>
        </w:pPrChange>
      </w:pPr>
      <w:ins w:id="1031" w:author="Erdene Baatar Erdene-Ochir" w:date="2020-02-07T23:06:00Z">
        <w:r>
          <w:rPr>
            <w:b/>
            <w:bCs/>
            <w:sz w:val="20"/>
            <w:szCs w:val="20"/>
            <w:lang w:val="mn-MN"/>
          </w:rPr>
          <w:t>А</w:t>
        </w:r>
      </w:ins>
      <w:r w:rsidR="00707889" w:rsidRPr="004623BE">
        <w:rPr>
          <w:b/>
          <w:bCs/>
          <w:sz w:val="20"/>
          <w:szCs w:val="20"/>
          <w:lang w:val="mn-MN"/>
        </w:rPr>
        <w:t xml:space="preserve">мгалан хоосны хорин нэгэн мянган хормын цэнгэлийг амсаж, </w:t>
      </w:r>
    </w:p>
    <w:p w14:paraId="2B1B1ABC" w14:textId="77777777" w:rsidR="0025261A" w:rsidRDefault="00707889" w:rsidP="002967C0">
      <w:pPr>
        <w:spacing w:after="0"/>
        <w:rPr>
          <w:ins w:id="1032" w:author="Erdene Baatar Erdene-Ochir" w:date="2020-02-07T23:08:00Z"/>
          <w:b/>
          <w:bCs/>
          <w:sz w:val="20"/>
          <w:szCs w:val="20"/>
          <w:lang w:val="mn-MN"/>
        </w:rPr>
        <w:pPrChange w:id="1033" w:author="Otgontugs Samdan" w:date="2021-07-14T10:15:00Z">
          <w:pPr/>
        </w:pPrChange>
      </w:pPr>
      <w:del w:id="1034" w:author="Erdene Baatar Erdene-Ochir" w:date="2020-02-07T23:07:00Z">
        <w:r w:rsidRPr="004623BE" w:rsidDel="0025261A">
          <w:rPr>
            <w:b/>
            <w:bCs/>
            <w:sz w:val="20"/>
            <w:szCs w:val="20"/>
            <w:lang w:val="mn-MN"/>
          </w:rPr>
          <w:delText>арван</w:delText>
        </w:r>
      </w:del>
      <w:ins w:id="1035" w:author="Erdene Baatar Erdene-Ochir" w:date="2020-02-07T23:07:00Z">
        <w:r w:rsidR="0025261A">
          <w:rPr>
            <w:b/>
            <w:bCs/>
            <w:sz w:val="20"/>
            <w:szCs w:val="20"/>
            <w:lang w:val="mn-MN"/>
          </w:rPr>
          <w:t>А</w:t>
        </w:r>
        <w:r w:rsidR="0025261A" w:rsidRPr="004623BE">
          <w:rPr>
            <w:b/>
            <w:bCs/>
            <w:sz w:val="20"/>
            <w:szCs w:val="20"/>
            <w:lang w:val="mn-MN"/>
          </w:rPr>
          <w:t>рван</w:t>
        </w:r>
        <w:r w:rsidR="0025261A">
          <w:rPr>
            <w:b/>
            <w:bCs/>
            <w:sz w:val="20"/>
            <w:szCs w:val="20"/>
            <w:lang w:val="mn-MN"/>
          </w:rPr>
          <w:t xml:space="preserve"> </w:t>
        </w:r>
      </w:ins>
      <w:del w:id="1036" w:author="Erdene Baatar Erdene-Ochir" w:date="2020-02-07T23:07:00Z">
        <w:r w:rsidRPr="004623BE" w:rsidDel="0025261A">
          <w:rPr>
            <w:b/>
            <w:bCs/>
            <w:sz w:val="20"/>
            <w:szCs w:val="20"/>
            <w:lang w:val="mn-MN"/>
          </w:rPr>
          <w:delText>-</w:delText>
        </w:r>
      </w:del>
      <w:r w:rsidRPr="004623BE">
        <w:rPr>
          <w:b/>
          <w:bCs/>
          <w:sz w:val="20"/>
          <w:szCs w:val="20"/>
          <w:lang w:val="mn-MN"/>
        </w:rPr>
        <w:t xml:space="preserve">зургаан </w:t>
      </w:r>
      <w:del w:id="1037" w:author="Erdene Baatar Erdene-Ochir" w:date="2020-02-07T23:07:00Z">
        <w:r w:rsidRPr="004623BE" w:rsidDel="0025261A">
          <w:rPr>
            <w:b/>
            <w:bCs/>
            <w:sz w:val="20"/>
            <w:szCs w:val="20"/>
            <w:lang w:val="mn-MN"/>
          </w:rPr>
          <w:delText xml:space="preserve">таашаалыг </w:delText>
        </w:r>
      </w:del>
      <w:ins w:id="1038" w:author="Erdene Baatar Erdene-Ochir" w:date="2020-02-07T23:07:00Z">
        <w:r w:rsidR="0025261A">
          <w:rPr>
            <w:b/>
            <w:bCs/>
            <w:sz w:val="20"/>
            <w:szCs w:val="20"/>
            <w:lang w:val="mn-MN"/>
          </w:rPr>
          <w:t>баяслыг</w:t>
        </w:r>
        <w:r w:rsidR="0025261A" w:rsidRPr="004623BE">
          <w:rPr>
            <w:b/>
            <w:bCs/>
            <w:sz w:val="20"/>
            <w:szCs w:val="20"/>
            <w:lang w:val="mn-MN"/>
          </w:rPr>
          <w:t xml:space="preserve"> </w:t>
        </w:r>
      </w:ins>
      <w:r w:rsidRPr="004623BE">
        <w:rPr>
          <w:b/>
          <w:bCs/>
          <w:sz w:val="20"/>
          <w:szCs w:val="20"/>
          <w:lang w:val="mn-MN"/>
        </w:rPr>
        <w:t xml:space="preserve">аяараа нэгтгэх болой. </w:t>
      </w:r>
    </w:p>
    <w:p w14:paraId="3E7C7A7A" w14:textId="77777777" w:rsidR="003C7447" w:rsidRDefault="003C7447" w:rsidP="002967C0">
      <w:pPr>
        <w:spacing w:after="0"/>
        <w:rPr>
          <w:ins w:id="1039" w:author="Otgontugs Samdan" w:date="2021-07-14T10:09:00Z"/>
          <w:b/>
          <w:bCs/>
          <w:sz w:val="20"/>
          <w:szCs w:val="20"/>
          <w:lang w:val="mn-MN"/>
        </w:rPr>
        <w:pPrChange w:id="1040" w:author="Otgontugs Samdan" w:date="2021-07-14T10:15:00Z">
          <w:pPr/>
        </w:pPrChange>
      </w:pPr>
    </w:p>
    <w:p w14:paraId="28A94525" w14:textId="78A07384" w:rsidR="0025261A" w:rsidRDefault="00707889" w:rsidP="002967C0">
      <w:pPr>
        <w:spacing w:after="0"/>
        <w:rPr>
          <w:ins w:id="1041" w:author="Erdene Baatar Erdene-Ochir" w:date="2020-02-07T23:09:00Z"/>
          <w:b/>
          <w:bCs/>
          <w:sz w:val="20"/>
          <w:szCs w:val="20"/>
          <w:lang w:val="mn-MN"/>
        </w:rPr>
        <w:pPrChange w:id="1042" w:author="Otgontugs Samdan" w:date="2021-07-14T10:15:00Z">
          <w:pPr/>
        </w:pPrChange>
      </w:pPr>
      <w:r w:rsidRPr="004623BE">
        <w:rPr>
          <w:b/>
          <w:bCs/>
          <w:sz w:val="20"/>
          <w:szCs w:val="20"/>
          <w:lang w:val="mn-MN"/>
        </w:rPr>
        <w:t xml:space="preserve">Энэхүү </w:t>
      </w:r>
      <w:ins w:id="1043" w:author="Erdene Baatar Erdene-Ochir" w:date="2020-02-07T23:08:00Z">
        <w:r w:rsidR="0025261A">
          <w:rPr>
            <w:b/>
            <w:bCs/>
            <w:sz w:val="20"/>
            <w:szCs w:val="20"/>
            <w:lang w:val="mn-MN"/>
          </w:rPr>
          <w:t xml:space="preserve">хувиршгүй </w:t>
        </w:r>
      </w:ins>
      <w:r w:rsidRPr="004623BE">
        <w:rPr>
          <w:b/>
          <w:bCs/>
          <w:sz w:val="20"/>
          <w:szCs w:val="20"/>
          <w:lang w:val="mn-MN"/>
        </w:rPr>
        <w:t xml:space="preserve">дээдийн </w:t>
      </w:r>
      <w:ins w:id="1044" w:author="Erdene Baatar Erdene-Ochir" w:date="2020-02-07T23:08:00Z">
        <w:r w:rsidR="0025261A">
          <w:rPr>
            <w:b/>
            <w:bCs/>
            <w:sz w:val="20"/>
            <w:szCs w:val="20"/>
            <w:lang w:val="mn-MN"/>
          </w:rPr>
          <w:t xml:space="preserve">их амгалангийн </w:t>
        </w:r>
      </w:ins>
      <w:del w:id="1045" w:author="Erdene Baatar Erdene-Ochir" w:date="2020-02-07T23:08:00Z">
        <w:r w:rsidRPr="004623BE" w:rsidDel="0025261A">
          <w:rPr>
            <w:b/>
            <w:bCs/>
            <w:sz w:val="20"/>
            <w:szCs w:val="20"/>
            <w:lang w:val="mn-MN"/>
          </w:rPr>
          <w:delText xml:space="preserve">билгүүн </w:delText>
        </w:r>
      </w:del>
      <w:ins w:id="1046" w:author="Erdene Baatar Erdene-Ochir" w:date="2020-02-07T23:08:00Z">
        <w:r w:rsidR="0025261A">
          <w:rPr>
            <w:b/>
            <w:bCs/>
            <w:sz w:val="20"/>
            <w:szCs w:val="20"/>
            <w:lang w:val="mn-MN"/>
          </w:rPr>
          <w:t>бэлгэ билг</w:t>
        </w:r>
      </w:ins>
      <w:ins w:id="1047" w:author="Erdene Baatar Erdene-Ochir" w:date="2020-02-07T23:09:00Z">
        <w:r w:rsidR="0025261A">
          <w:rPr>
            <w:b/>
            <w:bCs/>
            <w:sz w:val="20"/>
            <w:szCs w:val="20"/>
            <w:lang w:val="mn-MN"/>
          </w:rPr>
          <w:t>ээр</w:t>
        </w:r>
      </w:ins>
      <w:ins w:id="1048" w:author="Erdene Baatar Erdene-Ochir" w:date="2020-02-07T23:08:00Z">
        <w:r w:rsidR="0025261A" w:rsidRPr="004623BE">
          <w:rPr>
            <w:b/>
            <w:bCs/>
            <w:sz w:val="20"/>
            <w:szCs w:val="20"/>
            <w:lang w:val="mn-MN"/>
          </w:rPr>
          <w:t xml:space="preserve"> </w:t>
        </w:r>
      </w:ins>
      <w:del w:id="1049" w:author="Erdene Baatar Erdene-Ochir" w:date="2020-02-07T23:09:00Z">
        <w:r w:rsidRPr="004623BE" w:rsidDel="0025261A">
          <w:rPr>
            <w:b/>
            <w:bCs/>
            <w:sz w:val="20"/>
            <w:szCs w:val="20"/>
            <w:lang w:val="mn-MN"/>
          </w:rPr>
          <w:delText>хийгээд үл урвах аугаа таашаалын дүнд х</w:delText>
        </w:r>
      </w:del>
    </w:p>
    <w:p w14:paraId="6EBDC256" w14:textId="501C9B6D" w:rsidR="007F2BF6" w:rsidRDefault="007F2BF6" w:rsidP="002967C0">
      <w:pPr>
        <w:spacing w:after="0"/>
        <w:rPr>
          <w:ins w:id="1050" w:author="Erdene Baatar Erdene-Ochir" w:date="2020-02-07T23:10:00Z"/>
          <w:b/>
          <w:bCs/>
          <w:sz w:val="20"/>
          <w:szCs w:val="20"/>
          <w:lang w:val="mn-MN"/>
        </w:rPr>
        <w:pPrChange w:id="1051" w:author="Otgontugs Samdan" w:date="2021-07-14T10:15:00Z">
          <w:pPr/>
        </w:pPrChange>
      </w:pPr>
      <w:ins w:id="1052" w:author="Erdene Baatar Erdene-Ochir" w:date="2020-02-07T23:09:00Z">
        <w:r>
          <w:rPr>
            <w:b/>
            <w:bCs/>
            <w:sz w:val="20"/>
            <w:szCs w:val="20"/>
            <w:lang w:val="mn-MN"/>
          </w:rPr>
          <w:t xml:space="preserve">Ариусаагүй </w:t>
        </w:r>
      </w:ins>
      <w:ins w:id="1053" w:author="Erdene Baatar Erdene-Ochir" w:date="2020-02-07T23:10:00Z">
        <w:r>
          <w:rPr>
            <w:b/>
            <w:bCs/>
            <w:sz w:val="20"/>
            <w:szCs w:val="20"/>
            <w:lang w:val="mn-MN"/>
          </w:rPr>
          <w:t xml:space="preserve">орны </w:t>
        </w:r>
      </w:ins>
      <w:ins w:id="1054" w:author="Erdene Baatar Erdene-Ochir" w:date="2020-02-07T23:09:00Z">
        <w:r>
          <w:rPr>
            <w:b/>
            <w:bCs/>
            <w:sz w:val="20"/>
            <w:szCs w:val="20"/>
            <w:lang w:val="mn-MN"/>
          </w:rPr>
          <w:t>х</w:t>
        </w:r>
      </w:ins>
      <w:r w:rsidR="00707889" w:rsidRPr="004623BE">
        <w:rPr>
          <w:b/>
          <w:bCs/>
          <w:sz w:val="20"/>
          <w:szCs w:val="20"/>
          <w:lang w:val="mn-MN"/>
        </w:rPr>
        <w:t>орин нэгэн мянган түйтгэр</w:t>
      </w:r>
      <w:ins w:id="1055" w:author="Otgontugs Samdan" w:date="2021-07-14T10:09:00Z">
        <w:r w:rsidR="003C7447">
          <w:rPr>
            <w:b/>
            <w:bCs/>
            <w:sz w:val="20"/>
            <w:szCs w:val="20"/>
            <w:lang w:val="mn-MN"/>
          </w:rPr>
          <w:t xml:space="preserve"> шатаж</w:t>
        </w:r>
      </w:ins>
    </w:p>
    <w:p w14:paraId="03928552" w14:textId="77777777" w:rsidR="007F2BF6" w:rsidRDefault="007F2BF6" w:rsidP="002967C0">
      <w:pPr>
        <w:spacing w:after="0"/>
        <w:rPr>
          <w:ins w:id="1056" w:author="Erdene Baatar Erdene-Ochir" w:date="2020-02-07T23:12:00Z"/>
          <w:b/>
          <w:bCs/>
          <w:sz w:val="20"/>
          <w:szCs w:val="20"/>
          <w:lang w:val="mn-MN"/>
        </w:rPr>
        <w:pPrChange w:id="1057" w:author="Otgontugs Samdan" w:date="2021-07-14T10:15:00Z">
          <w:pPr/>
        </w:pPrChange>
      </w:pPr>
      <w:ins w:id="1058" w:author="Erdene Baatar Erdene-Ochir" w:date="2020-02-07T23:10:00Z">
        <w:r>
          <w:rPr>
            <w:b/>
            <w:bCs/>
            <w:sz w:val="20"/>
            <w:szCs w:val="20"/>
            <w:lang w:val="mn-MN"/>
          </w:rPr>
          <w:t>Т</w:t>
        </w:r>
        <w:del w:id="1059" w:author="Otgontugs Samdan" w:date="2021-07-14T10:09:00Z">
          <w:r w:rsidDel="00DC7F4D">
            <w:rPr>
              <w:b/>
              <w:bCs/>
              <w:sz w:val="20"/>
              <w:szCs w:val="20"/>
              <w:lang w:val="mn-MN"/>
            </w:rPr>
            <w:delText>үлэгдсэнээ</w:delText>
          </w:r>
        </w:del>
      </w:ins>
      <w:ins w:id="1060" w:author="Erdene Baatar Erdene-Ochir" w:date="2020-02-07T23:11:00Z">
        <w:del w:id="1061" w:author="Otgontugs Samdan" w:date="2021-07-14T10:09:00Z">
          <w:r w:rsidDel="00DC7F4D">
            <w:rPr>
              <w:b/>
              <w:bCs/>
              <w:sz w:val="20"/>
              <w:szCs w:val="20"/>
              <w:lang w:val="mn-MN"/>
            </w:rPr>
            <w:delText>р т</w:delText>
          </w:r>
        </w:del>
        <w:r>
          <w:rPr>
            <w:b/>
            <w:bCs/>
            <w:sz w:val="20"/>
            <w:szCs w:val="20"/>
            <w:lang w:val="mn-MN"/>
          </w:rPr>
          <w:t xml:space="preserve">унгалаг </w:t>
        </w:r>
      </w:ins>
      <w:del w:id="1062" w:author="Erdene Baatar Erdene-Ochir" w:date="2020-02-07T23:11:00Z">
        <w:r w:rsidR="00707889" w:rsidRPr="004623BE" w:rsidDel="007F2BF6">
          <w:rPr>
            <w:b/>
            <w:bCs/>
            <w:sz w:val="20"/>
            <w:szCs w:val="20"/>
            <w:lang w:val="mn-MN"/>
          </w:rPr>
          <w:delText xml:space="preserve">, барцадыг арилган,ариун </w:delText>
        </w:r>
      </w:del>
      <w:r w:rsidR="00707889" w:rsidRPr="004623BE">
        <w:rPr>
          <w:b/>
          <w:bCs/>
          <w:sz w:val="20"/>
          <w:szCs w:val="20"/>
          <w:lang w:val="mn-MN"/>
        </w:rPr>
        <w:t xml:space="preserve">цагаан дуслууд доороос </w:t>
      </w:r>
      <w:ins w:id="1063" w:author="Erdene Baatar Erdene-Ochir" w:date="2020-02-07T23:12:00Z">
        <w:r>
          <w:rPr>
            <w:b/>
            <w:bCs/>
            <w:sz w:val="20"/>
            <w:szCs w:val="20"/>
            <w:lang w:val="mn-MN"/>
          </w:rPr>
          <w:t>хуримтлагдаж</w:t>
        </w:r>
      </w:ins>
    </w:p>
    <w:p w14:paraId="028604A1" w14:textId="77777777" w:rsidR="007F2BF6" w:rsidRDefault="00707889" w:rsidP="002967C0">
      <w:pPr>
        <w:spacing w:after="0"/>
        <w:rPr>
          <w:ins w:id="1064" w:author="Erdene Baatar Erdene-Ochir" w:date="2020-02-07T23:13:00Z"/>
          <w:b/>
          <w:bCs/>
          <w:sz w:val="20"/>
          <w:szCs w:val="20"/>
          <w:lang w:val="mn-MN"/>
        </w:rPr>
        <w:pPrChange w:id="1065" w:author="Otgontugs Samdan" w:date="2021-07-14T10:15:00Z">
          <w:pPr/>
        </w:pPrChange>
      </w:pPr>
      <w:del w:id="1066" w:author="Erdene Baatar Erdene-Ochir" w:date="2020-02-07T23:12:00Z">
        <w:r w:rsidRPr="004623BE" w:rsidDel="007F2BF6">
          <w:rPr>
            <w:b/>
            <w:bCs/>
            <w:sz w:val="20"/>
            <w:szCs w:val="20"/>
            <w:lang w:val="mn-MN"/>
          </w:rPr>
          <w:delText xml:space="preserve">аугаа </w:delText>
        </w:r>
      </w:del>
      <w:ins w:id="1067" w:author="Erdene Baatar Erdene-Ochir" w:date="2020-02-07T23:12:00Z">
        <w:r w:rsidR="007F2BF6">
          <w:rPr>
            <w:b/>
            <w:bCs/>
            <w:sz w:val="20"/>
            <w:szCs w:val="20"/>
            <w:lang w:val="mn-MN"/>
          </w:rPr>
          <w:t>А</w:t>
        </w:r>
        <w:r w:rsidR="007F2BF6" w:rsidRPr="004623BE">
          <w:rPr>
            <w:b/>
            <w:bCs/>
            <w:sz w:val="20"/>
            <w:szCs w:val="20"/>
            <w:lang w:val="mn-MN"/>
          </w:rPr>
          <w:t xml:space="preserve">угаа </w:t>
        </w:r>
      </w:ins>
      <w:r w:rsidRPr="004623BE">
        <w:rPr>
          <w:b/>
          <w:bCs/>
          <w:sz w:val="20"/>
          <w:szCs w:val="20"/>
          <w:lang w:val="mn-MN"/>
        </w:rPr>
        <w:t xml:space="preserve">хоосны ариун улаан дуслууд дээрээс </w:t>
      </w:r>
      <w:del w:id="1068" w:author="Erdene Baatar Erdene-Ochir" w:date="2020-02-07T23:12:00Z">
        <w:r w:rsidRPr="004623BE" w:rsidDel="007F2BF6">
          <w:rPr>
            <w:b/>
            <w:bCs/>
            <w:sz w:val="20"/>
            <w:szCs w:val="20"/>
            <w:lang w:val="mn-MN"/>
          </w:rPr>
          <w:delText>хураагдмуй</w:delText>
        </w:r>
      </w:del>
      <w:ins w:id="1069" w:author="Erdene Baatar Erdene-Ochir" w:date="2020-02-07T23:12:00Z">
        <w:r w:rsidR="007F2BF6">
          <w:rPr>
            <w:b/>
            <w:bCs/>
            <w:sz w:val="20"/>
            <w:szCs w:val="20"/>
            <w:lang w:val="mn-MN"/>
          </w:rPr>
          <w:t>н</w:t>
        </w:r>
      </w:ins>
      <w:ins w:id="1070" w:author="Erdene Baatar Erdene-Ochir" w:date="2020-02-07T23:13:00Z">
        <w:r w:rsidR="007F2BF6">
          <w:rPr>
            <w:b/>
            <w:bCs/>
            <w:sz w:val="20"/>
            <w:szCs w:val="20"/>
            <w:lang w:val="mn-MN"/>
          </w:rPr>
          <w:t>эмэгдэх болой</w:t>
        </w:r>
      </w:ins>
      <w:r w:rsidRPr="004623BE">
        <w:rPr>
          <w:b/>
          <w:bCs/>
          <w:sz w:val="20"/>
          <w:szCs w:val="20"/>
          <w:lang w:val="mn-MN"/>
        </w:rPr>
        <w:t xml:space="preserve">. </w:t>
      </w:r>
    </w:p>
    <w:p w14:paraId="6A7207C8" w14:textId="53800046" w:rsidR="007F2BF6" w:rsidRDefault="00707889" w:rsidP="002967C0">
      <w:pPr>
        <w:spacing w:after="0"/>
        <w:rPr>
          <w:ins w:id="1071" w:author="Erdene Baatar Erdene-Ochir" w:date="2020-02-07T23:13:00Z"/>
          <w:b/>
          <w:bCs/>
          <w:sz w:val="20"/>
          <w:szCs w:val="20"/>
          <w:lang w:val="mn-MN"/>
        </w:rPr>
        <w:pPrChange w:id="1072" w:author="Otgontugs Samdan" w:date="2021-07-14T10:15:00Z">
          <w:pPr/>
        </w:pPrChange>
      </w:pPr>
      <w:r w:rsidRPr="004623BE">
        <w:rPr>
          <w:b/>
          <w:bCs/>
          <w:sz w:val="20"/>
          <w:szCs w:val="20"/>
          <w:lang w:val="mn-MN"/>
        </w:rPr>
        <w:t xml:space="preserve">Саяхан ургасан </w:t>
      </w:r>
      <w:del w:id="1073" w:author="Erdene Baatar Erdene-Ochir" w:date="2020-02-07T23:14:00Z">
        <w:r w:rsidRPr="004623BE" w:rsidDel="007F2BF6">
          <w:rPr>
            <w:b/>
            <w:bCs/>
            <w:sz w:val="20"/>
            <w:szCs w:val="20"/>
            <w:lang w:val="mn-MN"/>
          </w:rPr>
          <w:delText xml:space="preserve">нараар </w:delText>
        </w:r>
      </w:del>
      <w:ins w:id="1074" w:author="Erdene Baatar Erdene-Ochir" w:date="2020-02-07T23:14:00Z">
        <w:r w:rsidR="007F2BF6" w:rsidRPr="004623BE">
          <w:rPr>
            <w:b/>
            <w:bCs/>
            <w:sz w:val="20"/>
            <w:szCs w:val="20"/>
            <w:lang w:val="mn-MN"/>
          </w:rPr>
          <w:t>нара</w:t>
        </w:r>
        <w:r w:rsidR="007F2BF6">
          <w:rPr>
            <w:b/>
            <w:bCs/>
            <w:sz w:val="20"/>
            <w:szCs w:val="20"/>
            <w:lang w:val="mn-MN"/>
          </w:rPr>
          <w:t>нд оддын гэрэл</w:t>
        </w:r>
        <w:r w:rsidR="007F2BF6" w:rsidRPr="004623BE">
          <w:rPr>
            <w:b/>
            <w:bCs/>
            <w:sz w:val="20"/>
            <w:szCs w:val="20"/>
            <w:lang w:val="mn-MN"/>
          </w:rPr>
          <w:t xml:space="preserve"> </w:t>
        </w:r>
      </w:ins>
      <w:r w:rsidRPr="004623BE">
        <w:rPr>
          <w:b/>
          <w:bCs/>
          <w:sz w:val="20"/>
          <w:szCs w:val="20"/>
          <w:lang w:val="mn-MN"/>
        </w:rPr>
        <w:t xml:space="preserve">эзлэгдэх </w:t>
      </w:r>
      <w:del w:id="1075" w:author="Erdene Baatar Erdene-Ochir" w:date="2020-02-07T23:14:00Z">
        <w:r w:rsidRPr="004623BE" w:rsidDel="007F2BF6">
          <w:rPr>
            <w:b/>
            <w:bCs/>
            <w:sz w:val="20"/>
            <w:szCs w:val="20"/>
            <w:lang w:val="mn-MN"/>
          </w:rPr>
          <w:delText xml:space="preserve">одод </w:delText>
        </w:r>
      </w:del>
      <w:r w:rsidRPr="004623BE">
        <w:rPr>
          <w:b/>
          <w:bCs/>
          <w:sz w:val="20"/>
          <w:szCs w:val="20"/>
          <w:lang w:val="mn-MN"/>
        </w:rPr>
        <w:t xml:space="preserve">лугаа </w:t>
      </w:r>
      <w:ins w:id="1076" w:author="Erdene Baatar Erdene-Ochir" w:date="2020-02-07T23:13:00Z">
        <w:r w:rsidR="007F2BF6">
          <w:rPr>
            <w:b/>
            <w:bCs/>
            <w:sz w:val="20"/>
            <w:szCs w:val="20"/>
            <w:lang w:val="mn-MN"/>
          </w:rPr>
          <w:t xml:space="preserve">адил </w:t>
        </w:r>
      </w:ins>
    </w:p>
    <w:p w14:paraId="279A6DA7" w14:textId="27083AD1" w:rsidR="007F2BF6" w:rsidRDefault="007F2BF6" w:rsidP="002967C0">
      <w:pPr>
        <w:spacing w:after="0"/>
        <w:rPr>
          <w:ins w:id="1077" w:author="Erdene Baatar Erdene-Ochir" w:date="2020-02-07T23:15:00Z"/>
          <w:b/>
          <w:bCs/>
          <w:sz w:val="20"/>
          <w:szCs w:val="20"/>
          <w:lang w:val="mn-MN"/>
        </w:rPr>
        <w:pPrChange w:id="1078" w:author="Otgontugs Samdan" w:date="2021-07-14T10:15:00Z">
          <w:pPr/>
        </w:pPrChange>
      </w:pPr>
      <w:ins w:id="1079" w:author="Erdene Baatar Erdene-Ochir" w:date="2020-02-07T23:13:00Z">
        <w:r>
          <w:rPr>
            <w:b/>
            <w:bCs/>
            <w:sz w:val="20"/>
            <w:szCs w:val="20"/>
            <w:lang w:val="mn-MN"/>
          </w:rPr>
          <w:t xml:space="preserve">Амгалан </w:t>
        </w:r>
      </w:ins>
      <w:r w:rsidR="00707889" w:rsidRPr="004623BE">
        <w:rPr>
          <w:b/>
          <w:bCs/>
          <w:sz w:val="20"/>
          <w:szCs w:val="20"/>
          <w:lang w:val="mn-MN"/>
        </w:rPr>
        <w:t xml:space="preserve">цэнгэл </w:t>
      </w:r>
      <w:del w:id="1080" w:author="Erdene Baatar Erdene-Ochir" w:date="2020-02-07T23:14:00Z">
        <w:r w:rsidR="00707889" w:rsidRPr="004623BE" w:rsidDel="007F2BF6">
          <w:rPr>
            <w:b/>
            <w:bCs/>
            <w:sz w:val="20"/>
            <w:szCs w:val="20"/>
            <w:lang w:val="mn-MN"/>
          </w:rPr>
          <w:delText xml:space="preserve">таашаал </w:delText>
        </w:r>
      </w:del>
      <w:ins w:id="1081" w:author="Erdene Baatar Erdene-Ochir" w:date="2020-02-07T23:14:00Z">
        <w:r>
          <w:rPr>
            <w:b/>
            <w:bCs/>
            <w:sz w:val="20"/>
            <w:szCs w:val="20"/>
            <w:lang w:val="mn-MN"/>
          </w:rPr>
          <w:t>бүхэн</w:t>
        </w:r>
        <w:r w:rsidRPr="004623BE">
          <w:rPr>
            <w:b/>
            <w:bCs/>
            <w:sz w:val="20"/>
            <w:szCs w:val="20"/>
            <w:lang w:val="mn-MN"/>
          </w:rPr>
          <w:t xml:space="preserve"> </w:t>
        </w:r>
      </w:ins>
      <w:ins w:id="1082" w:author="Erdene Baatar Erdene-Ochir" w:date="2020-02-07T23:15:00Z">
        <w:r>
          <w:rPr>
            <w:b/>
            <w:bCs/>
            <w:sz w:val="20"/>
            <w:szCs w:val="20"/>
            <w:lang w:val="mn-MN"/>
          </w:rPr>
          <w:t xml:space="preserve">умайн төвд </w:t>
        </w:r>
        <w:del w:id="1083" w:author="Otgontugs Samdan" w:date="2021-07-14T10:10:00Z">
          <w:r w:rsidDel="00DC7F4D">
            <w:rPr>
              <w:b/>
              <w:bCs/>
              <w:sz w:val="20"/>
              <w:szCs w:val="20"/>
              <w:lang w:val="mn-MN"/>
            </w:rPr>
            <w:delText>эзлэгдэх</w:delText>
          </w:r>
        </w:del>
      </w:ins>
      <w:ins w:id="1084" w:author="Otgontugs Samdan" w:date="2021-07-14T10:10:00Z">
        <w:r w:rsidR="00DC7F4D">
          <w:rPr>
            <w:b/>
            <w:bCs/>
            <w:sz w:val="20"/>
            <w:szCs w:val="20"/>
            <w:lang w:val="mn-MN"/>
          </w:rPr>
          <w:t>хурах</w:t>
        </w:r>
      </w:ins>
      <w:ins w:id="1085" w:author="Erdene Baatar Erdene-Ochir" w:date="2020-02-07T23:15:00Z">
        <w:r>
          <w:rPr>
            <w:b/>
            <w:bCs/>
            <w:sz w:val="20"/>
            <w:szCs w:val="20"/>
            <w:lang w:val="mn-MN"/>
          </w:rPr>
          <w:t xml:space="preserve"> болой.</w:t>
        </w:r>
      </w:ins>
    </w:p>
    <w:p w14:paraId="28AD6F26" w14:textId="77777777" w:rsidR="007F2BF6" w:rsidRDefault="007F2BF6" w:rsidP="002967C0">
      <w:pPr>
        <w:spacing w:after="0"/>
        <w:rPr>
          <w:ins w:id="1086" w:author="Erdene Baatar Erdene-Ochir" w:date="2020-02-07T23:16:00Z"/>
          <w:b/>
          <w:bCs/>
          <w:sz w:val="20"/>
          <w:szCs w:val="20"/>
          <w:lang w:val="mn-MN"/>
        </w:rPr>
        <w:pPrChange w:id="1087" w:author="Otgontugs Samdan" w:date="2021-07-14T10:15:00Z">
          <w:pPr/>
        </w:pPrChange>
      </w:pPr>
      <w:ins w:id="1088" w:author="Erdene Baatar Erdene-Ochir" w:date="2020-02-07T23:16:00Z">
        <w:r>
          <w:rPr>
            <w:b/>
            <w:bCs/>
            <w:sz w:val="20"/>
            <w:szCs w:val="20"/>
            <w:lang w:val="mn-MN"/>
          </w:rPr>
          <w:t xml:space="preserve">Амгалан хоосны бэлгэ билгийн </w:t>
        </w:r>
      </w:ins>
      <w:del w:id="1089" w:author="Erdene Baatar Erdene-Ochir" w:date="2020-02-07T23:16:00Z">
        <w:r w:rsidR="00707889" w:rsidRPr="004623BE" w:rsidDel="007F2BF6">
          <w:rPr>
            <w:b/>
            <w:bCs/>
            <w:sz w:val="20"/>
            <w:szCs w:val="20"/>
            <w:lang w:val="mn-MN"/>
          </w:rPr>
          <w:delText>сэтгэлд ург</w:delText>
        </w:r>
        <w:r w:rsidR="005D2479" w:rsidRPr="004623BE" w:rsidDel="007F2BF6">
          <w:rPr>
            <w:b/>
            <w:bCs/>
            <w:sz w:val="20"/>
            <w:szCs w:val="20"/>
            <w:lang w:val="mn-MN"/>
          </w:rPr>
          <w:delText xml:space="preserve">ахуй дор арга билгийн </w:delText>
        </w:r>
      </w:del>
      <w:r w:rsidR="005D2479" w:rsidRPr="004623BE">
        <w:rPr>
          <w:b/>
          <w:bCs/>
          <w:sz w:val="20"/>
          <w:szCs w:val="20"/>
          <w:lang w:val="mn-MN"/>
        </w:rPr>
        <w:t xml:space="preserve">хэмжээлшгүй үзэгдлээр </w:t>
      </w:r>
    </w:p>
    <w:p w14:paraId="34AB4317" w14:textId="6473C995" w:rsidR="00707889" w:rsidRPr="0025261A" w:rsidRDefault="005D2479" w:rsidP="002967C0">
      <w:pPr>
        <w:spacing w:after="0"/>
        <w:rPr>
          <w:b/>
          <w:bCs/>
          <w:sz w:val="20"/>
          <w:szCs w:val="20"/>
          <w:lang w:val="mn-MN"/>
          <w:rPrChange w:id="1090" w:author="Erdene Baatar Erdene-Ochir" w:date="2020-02-07T23:06:00Z">
            <w:rPr>
              <w:b/>
              <w:bCs/>
              <w:sz w:val="20"/>
              <w:szCs w:val="20"/>
            </w:rPr>
          </w:rPrChange>
        </w:rPr>
        <w:pPrChange w:id="1091" w:author="Otgontugs Samdan" w:date="2021-07-14T10:15:00Z">
          <w:pPr/>
        </w:pPrChange>
      </w:pPr>
      <w:del w:id="1092" w:author="Erdene Baatar Erdene-Ochir" w:date="2020-02-07T23:16:00Z">
        <w:r w:rsidRPr="004623BE" w:rsidDel="007F2BF6">
          <w:rPr>
            <w:b/>
            <w:bCs/>
            <w:sz w:val="20"/>
            <w:szCs w:val="20"/>
            <w:lang w:val="mn-MN"/>
          </w:rPr>
          <w:delText xml:space="preserve">арван </w:delText>
        </w:r>
      </w:del>
      <w:ins w:id="1093" w:author="Erdene Baatar Erdene-Ochir" w:date="2020-02-07T23:16:00Z">
        <w:r w:rsidR="007F2BF6">
          <w:rPr>
            <w:b/>
            <w:bCs/>
            <w:sz w:val="20"/>
            <w:szCs w:val="20"/>
            <w:lang w:val="mn-MN"/>
          </w:rPr>
          <w:t>А</w:t>
        </w:r>
        <w:r w:rsidR="007F2BF6" w:rsidRPr="004623BE">
          <w:rPr>
            <w:b/>
            <w:bCs/>
            <w:sz w:val="20"/>
            <w:szCs w:val="20"/>
            <w:lang w:val="mn-MN"/>
          </w:rPr>
          <w:t xml:space="preserve">рван </w:t>
        </w:r>
      </w:ins>
      <w:r w:rsidRPr="004623BE">
        <w:rPr>
          <w:b/>
          <w:bCs/>
          <w:sz w:val="20"/>
          <w:szCs w:val="20"/>
          <w:lang w:val="mn-MN"/>
        </w:rPr>
        <w:t>хоёр шатыг гүйцээн арван</w:t>
      </w:r>
      <w:ins w:id="1094" w:author="Erdene Baatar Erdene-Ochir" w:date="2020-02-07T23:16:00Z">
        <w:r w:rsidR="007F2BF6">
          <w:rPr>
            <w:b/>
            <w:bCs/>
            <w:sz w:val="20"/>
            <w:szCs w:val="20"/>
            <w:lang w:val="mn-MN"/>
          </w:rPr>
          <w:t xml:space="preserve"> </w:t>
        </w:r>
      </w:ins>
      <w:del w:id="1095" w:author="Erdene Baatar Erdene-Ochir" w:date="2020-02-07T23:16:00Z">
        <w:r w:rsidRPr="004623BE" w:rsidDel="007F2BF6">
          <w:rPr>
            <w:b/>
            <w:bCs/>
            <w:sz w:val="20"/>
            <w:szCs w:val="20"/>
            <w:lang w:val="mn-MN"/>
          </w:rPr>
          <w:delText>-</w:delText>
        </w:r>
      </w:del>
      <w:r w:rsidRPr="004623BE">
        <w:rPr>
          <w:b/>
          <w:bCs/>
          <w:sz w:val="20"/>
          <w:szCs w:val="20"/>
          <w:lang w:val="mn-MN"/>
        </w:rPr>
        <w:t>гуравдугаарх</w:t>
      </w:r>
      <w:ins w:id="1096" w:author="Erdene Baatar Erdene-Ochir" w:date="2020-02-07T23:17:00Z">
        <w:r w:rsidR="007F2BF6">
          <w:rPr>
            <w:b/>
            <w:bCs/>
            <w:sz w:val="20"/>
            <w:szCs w:val="20"/>
            <w:lang w:val="mn-MN"/>
          </w:rPr>
          <w:t xml:space="preserve"> хутгийг</w:t>
        </w:r>
      </w:ins>
      <w:del w:id="1097" w:author="Erdene Baatar Erdene-Ochir" w:date="2020-02-07T23:17:00Z">
        <w:r w:rsidRPr="004623BE" w:rsidDel="007F2BF6">
          <w:rPr>
            <w:b/>
            <w:bCs/>
            <w:sz w:val="20"/>
            <w:szCs w:val="20"/>
            <w:lang w:val="mn-MN"/>
          </w:rPr>
          <w:delText>ад</w:delText>
        </w:r>
      </w:del>
      <w:r w:rsidRPr="004623BE">
        <w:rPr>
          <w:b/>
          <w:bCs/>
          <w:sz w:val="20"/>
          <w:szCs w:val="20"/>
          <w:lang w:val="mn-MN"/>
        </w:rPr>
        <w:t xml:space="preserve"> би </w:t>
      </w:r>
      <w:del w:id="1098" w:author="Erdene Baatar Erdene-Ochir" w:date="2020-02-07T23:17:00Z">
        <w:r w:rsidRPr="004623BE" w:rsidDel="007F2BF6">
          <w:rPr>
            <w:b/>
            <w:bCs/>
            <w:sz w:val="20"/>
            <w:szCs w:val="20"/>
            <w:lang w:val="mn-MN"/>
          </w:rPr>
          <w:delText xml:space="preserve">хүрэх </w:delText>
        </w:r>
      </w:del>
      <w:ins w:id="1099" w:author="Erdene Baatar Erdene-Ochir" w:date="2020-02-07T23:17:00Z">
        <w:r w:rsidR="007F2BF6">
          <w:rPr>
            <w:b/>
            <w:bCs/>
            <w:sz w:val="20"/>
            <w:szCs w:val="20"/>
            <w:lang w:val="mn-MN"/>
          </w:rPr>
          <w:t>олох</w:t>
        </w:r>
        <w:r w:rsidR="007F2BF6" w:rsidRPr="004623BE">
          <w:rPr>
            <w:b/>
            <w:bCs/>
            <w:sz w:val="20"/>
            <w:szCs w:val="20"/>
            <w:lang w:val="mn-MN"/>
          </w:rPr>
          <w:t xml:space="preserve"> </w:t>
        </w:r>
      </w:ins>
      <w:r w:rsidRPr="004623BE">
        <w:rPr>
          <w:b/>
          <w:bCs/>
          <w:sz w:val="20"/>
          <w:szCs w:val="20"/>
          <w:lang w:val="mn-MN"/>
        </w:rPr>
        <w:t>болтугай</w:t>
      </w:r>
      <w:r w:rsidR="00CB6769">
        <w:rPr>
          <w:b/>
          <w:bCs/>
          <w:sz w:val="20"/>
          <w:szCs w:val="20"/>
        </w:rPr>
        <w:t>!</w:t>
      </w:r>
    </w:p>
    <w:p w14:paraId="548FB456" w14:textId="6840E4FD" w:rsidR="004623BE" w:rsidDel="00DC7F4D" w:rsidRDefault="004623BE" w:rsidP="002967C0">
      <w:pPr>
        <w:spacing w:after="0"/>
        <w:rPr>
          <w:del w:id="1100" w:author="Otgontugs Samdan" w:date="2021-07-14T10:10:00Z"/>
          <w:sz w:val="18"/>
          <w:szCs w:val="18"/>
        </w:rPr>
        <w:pPrChange w:id="1101" w:author="Otgontugs Samdan" w:date="2021-07-14T10:15:00Z">
          <w:pPr/>
        </w:pPrChange>
      </w:pPr>
      <w:del w:id="1102" w:author="Otgontugs Samdan" w:date="2021-07-14T10:10:00Z">
        <w:r w:rsidRPr="004623BE" w:rsidDel="00DC7F4D">
          <w:rPr>
            <w:sz w:val="18"/>
            <w:szCs w:val="18"/>
          </w:rPr>
          <w:delText>Externally Kalachakra is a myriad of worlds, Internally Kalachakra is the elements of channels, winds and subtle essences, Alternatively, Kalachakra is the mandala of mind, speech and body. May I be able to experience the manifest and complete Dharma.</w:delText>
        </w:r>
      </w:del>
    </w:p>
    <w:p w14:paraId="1C9D9B9C" w14:textId="77777777" w:rsidR="00DC7F4D" w:rsidRPr="004623BE" w:rsidRDefault="00DC7F4D" w:rsidP="002967C0">
      <w:pPr>
        <w:spacing w:after="0"/>
        <w:rPr>
          <w:ins w:id="1103" w:author="Otgontugs Samdan" w:date="2021-07-14T10:10:00Z"/>
          <w:sz w:val="18"/>
          <w:szCs w:val="18"/>
        </w:rPr>
        <w:pPrChange w:id="1104" w:author="Otgontugs Samdan" w:date="2021-07-14T10:15:00Z">
          <w:pPr/>
        </w:pPrChange>
      </w:pPr>
    </w:p>
    <w:p w14:paraId="7C7F9DEF" w14:textId="77777777" w:rsidR="007F2BF6" w:rsidRDefault="005D2479" w:rsidP="002967C0">
      <w:pPr>
        <w:spacing w:after="0"/>
        <w:rPr>
          <w:ins w:id="1105" w:author="Erdene Baatar Erdene-Ochir" w:date="2020-02-07T23:17:00Z"/>
          <w:b/>
          <w:bCs/>
          <w:sz w:val="20"/>
          <w:szCs w:val="20"/>
          <w:lang w:val="mn-MN"/>
        </w:rPr>
        <w:pPrChange w:id="1106" w:author="Otgontugs Samdan" w:date="2021-07-14T10:15:00Z">
          <w:pPr/>
        </w:pPrChange>
      </w:pPr>
      <w:r w:rsidRPr="004623BE">
        <w:rPr>
          <w:b/>
          <w:bCs/>
          <w:sz w:val="20"/>
          <w:szCs w:val="20"/>
          <w:lang w:val="mn-MN"/>
        </w:rPr>
        <w:t>Гад</w:t>
      </w:r>
      <w:r w:rsidR="002367C5">
        <w:rPr>
          <w:b/>
          <w:bCs/>
          <w:sz w:val="20"/>
          <w:szCs w:val="20"/>
          <w:lang w:val="mn-MN"/>
        </w:rPr>
        <w:t>аад</w:t>
      </w:r>
      <w:r w:rsidRPr="004623BE">
        <w:rPr>
          <w:b/>
          <w:bCs/>
          <w:sz w:val="20"/>
          <w:szCs w:val="20"/>
          <w:lang w:val="mn-MN"/>
        </w:rPr>
        <w:t xml:space="preserve"> Цагийн хүрдэн тоолшгүй ертөнцийн </w:t>
      </w:r>
      <w:del w:id="1107" w:author="Erdene Baatar Erdene-Ochir" w:date="2020-02-07T23:17:00Z">
        <w:r w:rsidRPr="004623BE" w:rsidDel="007F2BF6">
          <w:rPr>
            <w:b/>
            <w:bCs/>
            <w:sz w:val="20"/>
            <w:szCs w:val="20"/>
            <w:lang w:val="mn-MN"/>
          </w:rPr>
          <w:delText>систем</w:delText>
        </w:r>
      </w:del>
      <w:ins w:id="1108" w:author="Erdene Baatar Erdene-Ochir" w:date="2020-02-07T23:17:00Z">
        <w:r w:rsidR="007F2BF6">
          <w:rPr>
            <w:b/>
            <w:bCs/>
            <w:sz w:val="20"/>
            <w:szCs w:val="20"/>
            <w:lang w:val="mn-MN"/>
          </w:rPr>
          <w:t>орон</w:t>
        </w:r>
      </w:ins>
      <w:r w:rsidRPr="004623BE">
        <w:rPr>
          <w:b/>
          <w:bCs/>
          <w:sz w:val="20"/>
          <w:szCs w:val="20"/>
          <w:lang w:val="mn-MN"/>
        </w:rPr>
        <w:t xml:space="preserve">. </w:t>
      </w:r>
    </w:p>
    <w:p w14:paraId="56E219BB" w14:textId="77777777" w:rsidR="007F2BF6" w:rsidRDefault="005D2479" w:rsidP="002967C0">
      <w:pPr>
        <w:spacing w:after="0"/>
        <w:rPr>
          <w:ins w:id="1109" w:author="Erdene Baatar Erdene-Ochir" w:date="2020-02-07T23:18:00Z"/>
          <w:b/>
          <w:bCs/>
          <w:sz w:val="20"/>
          <w:szCs w:val="20"/>
          <w:lang w:val="mn-MN"/>
        </w:rPr>
        <w:pPrChange w:id="1110" w:author="Otgontugs Samdan" w:date="2021-07-14T10:15:00Z">
          <w:pPr/>
        </w:pPrChange>
      </w:pPr>
      <w:r w:rsidRPr="004623BE">
        <w:rPr>
          <w:b/>
          <w:bCs/>
          <w:sz w:val="20"/>
          <w:szCs w:val="20"/>
          <w:lang w:val="mn-MN"/>
        </w:rPr>
        <w:t>До</w:t>
      </w:r>
      <w:r w:rsidR="002367C5">
        <w:rPr>
          <w:b/>
          <w:bCs/>
          <w:sz w:val="20"/>
          <w:szCs w:val="20"/>
          <w:lang w:val="mn-MN"/>
        </w:rPr>
        <w:t>тоод</w:t>
      </w:r>
      <w:r w:rsidRPr="004623BE">
        <w:rPr>
          <w:b/>
          <w:bCs/>
          <w:sz w:val="20"/>
          <w:szCs w:val="20"/>
          <w:lang w:val="mn-MN"/>
        </w:rPr>
        <w:t xml:space="preserve"> Цагийн хүрдэн хий судал дуслуудын махбодууд. </w:t>
      </w:r>
    </w:p>
    <w:p w14:paraId="58459D00" w14:textId="77777777" w:rsidR="007F2BF6" w:rsidRDefault="005D2479" w:rsidP="002967C0">
      <w:pPr>
        <w:spacing w:after="0"/>
        <w:rPr>
          <w:ins w:id="1111" w:author="Erdene Baatar Erdene-Ochir" w:date="2020-02-07T23:18:00Z"/>
          <w:b/>
          <w:bCs/>
          <w:sz w:val="20"/>
          <w:szCs w:val="20"/>
          <w:lang w:val="mn-MN"/>
        </w:rPr>
        <w:pPrChange w:id="1112" w:author="Otgontugs Samdan" w:date="2021-07-14T10:15:00Z">
          <w:pPr/>
        </w:pPrChange>
      </w:pPr>
      <w:r w:rsidRPr="004623BE">
        <w:rPr>
          <w:b/>
          <w:bCs/>
          <w:sz w:val="20"/>
          <w:szCs w:val="20"/>
          <w:lang w:val="mn-MN"/>
        </w:rPr>
        <w:t xml:space="preserve">Үнэмлэхүй Цагийн хүрдэн лагшин, зарлиг, тааллын хот мандал. </w:t>
      </w:r>
    </w:p>
    <w:p w14:paraId="726A1DD0" w14:textId="1BF1FD05" w:rsidR="005D2479" w:rsidRPr="00CB6769" w:rsidRDefault="007F2BF6" w:rsidP="002967C0">
      <w:pPr>
        <w:spacing w:after="0"/>
        <w:rPr>
          <w:b/>
          <w:bCs/>
          <w:sz w:val="20"/>
          <w:szCs w:val="20"/>
        </w:rPr>
        <w:pPrChange w:id="1113" w:author="Otgontugs Samdan" w:date="2021-07-14T10:15:00Z">
          <w:pPr/>
        </w:pPrChange>
      </w:pPr>
      <w:ins w:id="1114" w:author="Erdene Baatar Erdene-Ochir" w:date="2020-02-07T23:18:00Z">
        <w:r>
          <w:rPr>
            <w:b/>
            <w:bCs/>
            <w:sz w:val="20"/>
            <w:szCs w:val="20"/>
            <w:lang w:val="mn-MN"/>
          </w:rPr>
          <w:t>Эдгээр бүгдийг илтэд төгсгөс</w:t>
        </w:r>
      </w:ins>
      <w:ins w:id="1115" w:author="Erdene Baatar Erdene-Ochir" w:date="2020-02-07T23:19:00Z">
        <w:r w:rsidR="00503353">
          <w:rPr>
            <w:b/>
            <w:bCs/>
            <w:sz w:val="20"/>
            <w:szCs w:val="20"/>
            <w:lang w:val="mn-MN"/>
          </w:rPr>
          <w:t>ө</w:t>
        </w:r>
      </w:ins>
      <w:ins w:id="1116" w:author="Erdene Baatar Erdene-Ochir" w:date="2020-02-07T23:18:00Z">
        <w:r>
          <w:rPr>
            <w:b/>
            <w:bCs/>
            <w:sz w:val="20"/>
            <w:szCs w:val="20"/>
            <w:lang w:val="mn-MN"/>
          </w:rPr>
          <w:t xml:space="preserve">н </w:t>
        </w:r>
      </w:ins>
      <w:del w:id="1117" w:author="Erdene Baatar Erdene-Ochir" w:date="2020-02-07T23:19:00Z">
        <w:r w:rsidR="000A647F" w:rsidDel="007F2BF6">
          <w:rPr>
            <w:b/>
            <w:bCs/>
            <w:sz w:val="20"/>
            <w:szCs w:val="20"/>
            <w:lang w:val="mn-MN"/>
          </w:rPr>
          <w:delText>Төгс</w:delText>
        </w:r>
        <w:r w:rsidR="005D2479" w:rsidRPr="004623BE" w:rsidDel="007F2BF6">
          <w:rPr>
            <w:b/>
            <w:bCs/>
            <w:sz w:val="20"/>
            <w:szCs w:val="20"/>
            <w:lang w:val="mn-MN"/>
          </w:rPr>
          <w:delText xml:space="preserve"> Н</w:delText>
        </w:r>
      </w:del>
      <w:ins w:id="1118" w:author="Erdene Baatar Erdene-Ochir" w:date="2020-02-07T23:19:00Z">
        <w:r>
          <w:rPr>
            <w:b/>
            <w:bCs/>
            <w:sz w:val="20"/>
            <w:szCs w:val="20"/>
            <w:lang w:val="mn-MN"/>
          </w:rPr>
          <w:t>н</w:t>
        </w:r>
      </w:ins>
      <w:r w:rsidR="005D2479" w:rsidRPr="004623BE">
        <w:rPr>
          <w:b/>
          <w:bCs/>
          <w:sz w:val="20"/>
          <w:szCs w:val="20"/>
          <w:lang w:val="mn-MN"/>
        </w:rPr>
        <w:t>омы</w:t>
      </w:r>
      <w:del w:id="1119" w:author="Erdene Baatar Erdene-Ochir" w:date="2020-02-07T23:19:00Z">
        <w:r w:rsidR="005D2479" w:rsidRPr="004623BE" w:rsidDel="00503353">
          <w:rPr>
            <w:b/>
            <w:bCs/>
            <w:sz w:val="20"/>
            <w:szCs w:val="20"/>
            <w:lang w:val="mn-MN"/>
          </w:rPr>
          <w:delText xml:space="preserve">н </w:delText>
        </w:r>
        <w:r w:rsidR="000A647F" w:rsidDel="00503353">
          <w:rPr>
            <w:b/>
            <w:bCs/>
            <w:sz w:val="20"/>
            <w:szCs w:val="20"/>
            <w:lang w:val="mn-MN"/>
          </w:rPr>
          <w:delText>энэ үзэгдлийг</w:delText>
        </w:r>
      </w:del>
      <w:ins w:id="1120" w:author="Erdene Baatar Erdene-Ochir" w:date="2020-02-07T23:19:00Z">
        <w:r w:rsidR="00503353">
          <w:rPr>
            <w:b/>
            <w:bCs/>
            <w:sz w:val="20"/>
            <w:szCs w:val="20"/>
            <w:lang w:val="mn-MN"/>
          </w:rPr>
          <w:t>г</w:t>
        </w:r>
      </w:ins>
      <w:r w:rsidR="000A647F">
        <w:rPr>
          <w:b/>
          <w:bCs/>
          <w:sz w:val="20"/>
          <w:szCs w:val="20"/>
          <w:lang w:val="mn-MN"/>
        </w:rPr>
        <w:t xml:space="preserve"> </w:t>
      </w:r>
      <w:r w:rsidR="005D2479" w:rsidRPr="004623BE">
        <w:rPr>
          <w:b/>
          <w:bCs/>
          <w:sz w:val="20"/>
          <w:szCs w:val="20"/>
          <w:lang w:val="mn-MN"/>
        </w:rPr>
        <w:t xml:space="preserve">би </w:t>
      </w:r>
      <w:del w:id="1121" w:author="Erdene Baatar Erdene-Ochir" w:date="2020-02-07T23:19:00Z">
        <w:r w:rsidR="00360601" w:rsidDel="00503353">
          <w:rPr>
            <w:b/>
            <w:bCs/>
            <w:sz w:val="20"/>
            <w:szCs w:val="20"/>
            <w:lang w:val="mn-MN"/>
          </w:rPr>
          <w:delText>үзэх</w:delText>
        </w:r>
        <w:r w:rsidR="005D2479" w:rsidRPr="004623BE" w:rsidDel="00503353">
          <w:rPr>
            <w:b/>
            <w:bCs/>
            <w:sz w:val="20"/>
            <w:szCs w:val="20"/>
            <w:lang w:val="mn-MN"/>
          </w:rPr>
          <w:delText xml:space="preserve"> </w:delText>
        </w:r>
      </w:del>
      <w:ins w:id="1122" w:author="Erdene Baatar Erdene-Ochir" w:date="2020-02-07T23:19:00Z">
        <w:r w:rsidR="00503353">
          <w:rPr>
            <w:b/>
            <w:bCs/>
            <w:sz w:val="20"/>
            <w:szCs w:val="20"/>
            <w:lang w:val="mn-MN"/>
          </w:rPr>
          <w:t>э</w:t>
        </w:r>
      </w:ins>
      <w:ins w:id="1123" w:author="Erdene Baatar Erdene-Ochir" w:date="2020-02-07T23:20:00Z">
        <w:r w:rsidR="00503353">
          <w:rPr>
            <w:b/>
            <w:bCs/>
            <w:sz w:val="20"/>
            <w:szCs w:val="20"/>
            <w:lang w:val="mn-MN"/>
          </w:rPr>
          <w:t>длэх</w:t>
        </w:r>
      </w:ins>
      <w:ins w:id="1124" w:author="Erdene Baatar Erdene-Ochir" w:date="2020-02-07T23:19:00Z">
        <w:r w:rsidR="00503353" w:rsidRPr="004623BE">
          <w:rPr>
            <w:b/>
            <w:bCs/>
            <w:sz w:val="20"/>
            <w:szCs w:val="20"/>
            <w:lang w:val="mn-MN"/>
          </w:rPr>
          <w:t xml:space="preserve"> </w:t>
        </w:r>
      </w:ins>
      <w:r w:rsidR="005D2479" w:rsidRPr="004623BE">
        <w:rPr>
          <w:b/>
          <w:bCs/>
          <w:sz w:val="20"/>
          <w:szCs w:val="20"/>
          <w:lang w:val="mn-MN"/>
        </w:rPr>
        <w:t>болтугай</w:t>
      </w:r>
      <w:r w:rsidR="00CB6769">
        <w:rPr>
          <w:b/>
          <w:bCs/>
          <w:sz w:val="20"/>
          <w:szCs w:val="20"/>
        </w:rPr>
        <w:t>!</w:t>
      </w:r>
    </w:p>
    <w:p w14:paraId="6FDA31A9" w14:textId="540CEE0D" w:rsidR="004623BE" w:rsidDel="00DC7F4D" w:rsidRDefault="004623BE" w:rsidP="002967C0">
      <w:pPr>
        <w:spacing w:after="0"/>
        <w:rPr>
          <w:del w:id="1125" w:author="Otgontugs Samdan" w:date="2021-07-14T10:10:00Z"/>
          <w:sz w:val="18"/>
          <w:szCs w:val="18"/>
        </w:rPr>
        <w:pPrChange w:id="1126" w:author="Otgontugs Samdan" w:date="2021-07-14T10:15:00Z">
          <w:pPr/>
        </w:pPrChange>
      </w:pPr>
      <w:del w:id="1127" w:author="Otgontugs Samdan" w:date="2021-07-14T10:10:00Z">
        <w:r w:rsidRPr="00A70F69" w:rsidDel="00DC7F4D">
          <w:rPr>
            <w:sz w:val="18"/>
            <w:szCs w:val="18"/>
          </w:rPr>
          <w:delText>Vajrakaya – immeasurable and unbiased union, Rupakaya – ocean of accomplished joyful pleasures. Through their spontaneous appearance in the pure and impure realms, Bay I accomplish without effort only benefit and wellbeing.</w:delText>
        </w:r>
      </w:del>
    </w:p>
    <w:p w14:paraId="0F155320" w14:textId="77777777" w:rsidR="00DC7F4D" w:rsidRPr="00A70F69" w:rsidRDefault="00DC7F4D" w:rsidP="002967C0">
      <w:pPr>
        <w:spacing w:after="0"/>
        <w:rPr>
          <w:ins w:id="1128" w:author="Otgontugs Samdan" w:date="2021-07-14T10:10:00Z"/>
          <w:sz w:val="18"/>
          <w:szCs w:val="18"/>
        </w:rPr>
        <w:pPrChange w:id="1129" w:author="Otgontugs Samdan" w:date="2021-07-14T10:15:00Z">
          <w:pPr/>
        </w:pPrChange>
      </w:pPr>
    </w:p>
    <w:p w14:paraId="4E30C8BD" w14:textId="77777777" w:rsidR="00503353" w:rsidRDefault="005D2479" w:rsidP="002967C0">
      <w:pPr>
        <w:spacing w:after="0"/>
        <w:rPr>
          <w:ins w:id="1130" w:author="Erdene Baatar Erdene-Ochir" w:date="2020-02-07T23:20:00Z"/>
          <w:b/>
          <w:bCs/>
          <w:sz w:val="20"/>
          <w:szCs w:val="20"/>
          <w:lang w:val="mn-MN"/>
        </w:rPr>
        <w:pPrChange w:id="1131" w:author="Otgontugs Samdan" w:date="2021-07-14T10:15:00Z">
          <w:pPr/>
        </w:pPrChange>
      </w:pPr>
      <w:r w:rsidRPr="00A70F69">
        <w:rPr>
          <w:b/>
          <w:bCs/>
          <w:sz w:val="20"/>
          <w:szCs w:val="20"/>
          <w:lang w:val="mn-MN"/>
        </w:rPr>
        <w:t>Очирт лагшин бол хэмжээлшгүй</w:t>
      </w:r>
      <w:r w:rsidR="00532093">
        <w:rPr>
          <w:b/>
          <w:bCs/>
          <w:sz w:val="20"/>
          <w:szCs w:val="20"/>
          <w:lang w:val="mn-MN"/>
        </w:rPr>
        <w:t xml:space="preserve"> ба үл </w:t>
      </w:r>
      <w:r w:rsidRPr="00A70F69">
        <w:rPr>
          <w:b/>
          <w:bCs/>
          <w:sz w:val="20"/>
          <w:szCs w:val="20"/>
          <w:lang w:val="mn-MN"/>
        </w:rPr>
        <w:t>ялга</w:t>
      </w:r>
      <w:r w:rsidR="00532093">
        <w:rPr>
          <w:b/>
          <w:bCs/>
          <w:sz w:val="20"/>
          <w:szCs w:val="20"/>
          <w:lang w:val="mn-MN"/>
        </w:rPr>
        <w:t xml:space="preserve">хуйн </w:t>
      </w:r>
      <w:r w:rsidRPr="00A70F69">
        <w:rPr>
          <w:b/>
          <w:bCs/>
          <w:sz w:val="20"/>
          <w:szCs w:val="20"/>
          <w:lang w:val="mn-MN"/>
        </w:rPr>
        <w:t xml:space="preserve">нэгдэл. </w:t>
      </w:r>
    </w:p>
    <w:p w14:paraId="37582FBD" w14:textId="77777777" w:rsidR="00503353" w:rsidRDefault="005D2479" w:rsidP="002967C0">
      <w:pPr>
        <w:spacing w:after="0"/>
        <w:rPr>
          <w:ins w:id="1132" w:author="Erdene Baatar Erdene-Ochir" w:date="2020-02-07T23:21:00Z"/>
          <w:b/>
          <w:bCs/>
          <w:sz w:val="20"/>
          <w:szCs w:val="20"/>
          <w:lang w:val="mn-MN"/>
        </w:rPr>
        <w:pPrChange w:id="1133" w:author="Otgontugs Samdan" w:date="2021-07-14T10:15:00Z">
          <w:pPr/>
        </w:pPrChange>
      </w:pPr>
      <w:r w:rsidRPr="00A70F69">
        <w:rPr>
          <w:b/>
          <w:bCs/>
          <w:sz w:val="20"/>
          <w:szCs w:val="20"/>
          <w:lang w:val="mn-MN"/>
        </w:rPr>
        <w:t xml:space="preserve">Дүрст лагшин бол баяр цэнгэлийн их далай. </w:t>
      </w:r>
    </w:p>
    <w:p w14:paraId="37598B03" w14:textId="77777777" w:rsidR="00503353" w:rsidRDefault="005D2479" w:rsidP="002967C0">
      <w:pPr>
        <w:spacing w:after="0"/>
        <w:rPr>
          <w:ins w:id="1134" w:author="Erdene Baatar Erdene-Ochir" w:date="2020-02-07T23:21:00Z"/>
          <w:b/>
          <w:bCs/>
          <w:sz w:val="20"/>
          <w:szCs w:val="20"/>
          <w:lang w:val="mn-MN"/>
        </w:rPr>
        <w:pPrChange w:id="1135" w:author="Otgontugs Samdan" w:date="2021-07-14T10:15:00Z">
          <w:pPr/>
        </w:pPrChange>
      </w:pPr>
      <w:del w:id="1136" w:author="Erdene Baatar Erdene-Ochir" w:date="2020-02-07T23:21:00Z">
        <w:r w:rsidRPr="00A70F69" w:rsidDel="00503353">
          <w:rPr>
            <w:b/>
            <w:bCs/>
            <w:sz w:val="20"/>
            <w:szCs w:val="20"/>
            <w:lang w:val="mn-MN"/>
          </w:rPr>
          <w:delText xml:space="preserve"> </w:delText>
        </w:r>
      </w:del>
      <w:r w:rsidRPr="00A70F69">
        <w:rPr>
          <w:b/>
          <w:bCs/>
          <w:sz w:val="20"/>
          <w:szCs w:val="20"/>
          <w:lang w:val="mn-MN"/>
        </w:rPr>
        <w:t xml:space="preserve">Ариун хийгээд ариун-бусын ертөнцөд </w:t>
      </w:r>
      <w:ins w:id="1137" w:author="Erdene Baatar Erdene-Ochir" w:date="2020-02-07T23:21:00Z">
        <w:r w:rsidR="00503353">
          <w:rPr>
            <w:b/>
            <w:bCs/>
            <w:sz w:val="20"/>
            <w:szCs w:val="20"/>
            <w:lang w:val="mn-MN"/>
          </w:rPr>
          <w:t xml:space="preserve">аяндаа ургаснаар </w:t>
        </w:r>
      </w:ins>
      <w:del w:id="1138" w:author="Erdene Baatar Erdene-Ochir" w:date="2020-02-07T23:21:00Z">
        <w:r w:rsidRPr="00A70F69" w:rsidDel="00503353">
          <w:rPr>
            <w:b/>
            <w:bCs/>
            <w:sz w:val="20"/>
            <w:szCs w:val="20"/>
            <w:lang w:val="mn-MN"/>
          </w:rPr>
          <w:delText xml:space="preserve">тэднийг гарч үзэгдэхүй дор, </w:delText>
        </w:r>
      </w:del>
    </w:p>
    <w:p w14:paraId="1E2B8A4E" w14:textId="1E82B386" w:rsidR="005D2479" w:rsidRPr="00CB6769" w:rsidRDefault="005D2479" w:rsidP="002967C0">
      <w:pPr>
        <w:spacing w:after="0"/>
        <w:rPr>
          <w:b/>
          <w:bCs/>
          <w:sz w:val="20"/>
          <w:szCs w:val="20"/>
        </w:rPr>
        <w:pPrChange w:id="1139" w:author="Otgontugs Samdan" w:date="2021-07-14T10:15:00Z">
          <w:pPr/>
        </w:pPrChange>
      </w:pPr>
      <w:del w:id="1140" w:author="Erdene Baatar Erdene-Ochir" w:date="2020-02-07T23:21:00Z">
        <w:r w:rsidRPr="00A70F69" w:rsidDel="00503353">
          <w:rPr>
            <w:b/>
            <w:bCs/>
            <w:sz w:val="20"/>
            <w:szCs w:val="20"/>
            <w:lang w:val="mn-MN"/>
          </w:rPr>
          <w:delText>Ая зоргоороо б</w:delText>
        </w:r>
      </w:del>
      <w:ins w:id="1141" w:author="Erdene Baatar Erdene-Ochir" w:date="2020-02-07T23:21:00Z">
        <w:r w:rsidR="00503353">
          <w:rPr>
            <w:b/>
            <w:bCs/>
            <w:sz w:val="20"/>
            <w:szCs w:val="20"/>
            <w:lang w:val="mn-MN"/>
          </w:rPr>
          <w:t>А</w:t>
        </w:r>
      </w:ins>
      <w:del w:id="1142" w:author="Erdene Baatar Erdene-Ochir" w:date="2020-02-07T23:21:00Z">
        <w:r w:rsidRPr="00A70F69" w:rsidDel="00503353">
          <w:rPr>
            <w:b/>
            <w:bCs/>
            <w:sz w:val="20"/>
            <w:szCs w:val="20"/>
            <w:lang w:val="mn-MN"/>
          </w:rPr>
          <w:delText>и а</w:delText>
        </w:r>
      </w:del>
      <w:r w:rsidRPr="00A70F69">
        <w:rPr>
          <w:b/>
          <w:bCs/>
          <w:sz w:val="20"/>
          <w:szCs w:val="20"/>
          <w:lang w:val="mn-MN"/>
        </w:rPr>
        <w:t xml:space="preserve">мьтны тусыг </w:t>
      </w:r>
      <w:ins w:id="1143" w:author="Erdene Baatar Erdene-Ochir" w:date="2020-02-07T23:22:00Z">
        <w:r w:rsidR="00503353">
          <w:rPr>
            <w:b/>
            <w:bCs/>
            <w:sz w:val="20"/>
            <w:szCs w:val="20"/>
            <w:lang w:val="mn-MN"/>
          </w:rPr>
          <w:t xml:space="preserve">би хичээлтгүй </w:t>
        </w:r>
      </w:ins>
      <w:r w:rsidRPr="00A70F69">
        <w:rPr>
          <w:b/>
          <w:bCs/>
          <w:sz w:val="20"/>
          <w:szCs w:val="20"/>
          <w:lang w:val="mn-MN"/>
        </w:rPr>
        <w:t>бүтээх болтугай</w:t>
      </w:r>
      <w:r w:rsidR="00CB6769">
        <w:rPr>
          <w:b/>
          <w:bCs/>
          <w:sz w:val="20"/>
          <w:szCs w:val="20"/>
        </w:rPr>
        <w:t>!</w:t>
      </w:r>
    </w:p>
    <w:p w14:paraId="52F14D0C" w14:textId="4BAB3C4F" w:rsidR="00503353" w:rsidDel="00DC7F4D" w:rsidRDefault="00A70F69" w:rsidP="002967C0">
      <w:pPr>
        <w:spacing w:after="0"/>
        <w:rPr>
          <w:del w:id="1144" w:author="Otgontugs Samdan" w:date="2021-07-14T10:11:00Z"/>
          <w:sz w:val="18"/>
          <w:szCs w:val="18"/>
        </w:rPr>
        <w:pPrChange w:id="1145" w:author="Otgontugs Samdan" w:date="2021-07-14T10:15:00Z">
          <w:pPr/>
        </w:pPrChange>
      </w:pPr>
      <w:del w:id="1146" w:author="Otgontugs Samdan" w:date="2021-07-14T10:11:00Z">
        <w:r w:rsidRPr="00E60C31" w:rsidDel="00DC7F4D">
          <w:rPr>
            <w:sz w:val="18"/>
            <w:szCs w:val="18"/>
          </w:rPr>
          <w:delText xml:space="preserve">Through the coming together of the absolute space of reality, the primordial pure truth and the relative phenomena in </w:delText>
        </w:r>
        <w:r w:rsidR="007D59D1" w:rsidRPr="00E60C31" w:rsidDel="00DC7F4D">
          <w:rPr>
            <w:sz w:val="18"/>
            <w:szCs w:val="18"/>
          </w:rPr>
          <w:delText>depend</w:delText>
        </w:r>
        <w:r w:rsidR="00E60C31" w:rsidRPr="00E60C31" w:rsidDel="00DC7F4D">
          <w:rPr>
            <w:sz w:val="18"/>
            <w:szCs w:val="18"/>
          </w:rPr>
          <w:delText>e</w:delText>
        </w:r>
        <w:r w:rsidR="007D59D1" w:rsidRPr="00E60C31" w:rsidDel="00DC7F4D">
          <w:rPr>
            <w:sz w:val="18"/>
            <w:szCs w:val="18"/>
          </w:rPr>
          <w:delText>nt</w:delText>
        </w:r>
        <w:r w:rsidR="00E60C31" w:rsidRPr="00E60C31" w:rsidDel="00DC7F4D">
          <w:rPr>
            <w:sz w:val="18"/>
            <w:szCs w:val="18"/>
          </w:rPr>
          <w:delText xml:space="preserve"> relationships, by their natural state, me I accomplish all these aspirations of complete enlightenment</w:delText>
        </w:r>
        <w:r w:rsidR="004D1755" w:rsidDel="00DC7F4D">
          <w:rPr>
            <w:sz w:val="18"/>
            <w:szCs w:val="18"/>
          </w:rPr>
          <w:delText>!</w:delText>
        </w:r>
      </w:del>
      <w:ins w:id="1147" w:author="Erdene Baatar Erdene-Ochir" w:date="2020-02-07T23:29:00Z">
        <w:del w:id="1148" w:author="Otgontugs Samdan" w:date="2021-07-14T10:11:00Z">
          <w:r w:rsidR="00503353" w:rsidRPr="00503353" w:rsidDel="00DC7F4D">
            <w:rPr>
              <w:sz w:val="18"/>
              <w:szCs w:val="18"/>
            </w:rPr>
            <w:delText xml:space="preserve"> </w:delText>
          </w:r>
        </w:del>
      </w:ins>
      <w:moveToRangeStart w:id="1149" w:author="Erdene Baatar Erdene-Ochir" w:date="2020-02-07T23:29:00Z" w:name="move32010579"/>
      <w:moveTo w:id="1150" w:author="Erdene Baatar Erdene-Ochir" w:date="2020-02-07T23:29:00Z">
        <w:del w:id="1151" w:author="Otgontugs Samdan" w:date="2021-07-14T10:11:00Z">
          <w:r w:rsidR="00503353" w:rsidRPr="00E60C31" w:rsidDel="00DC7F4D">
            <w:rPr>
              <w:sz w:val="18"/>
              <w:szCs w:val="18"/>
            </w:rPr>
            <w:delText>SVAHA SAMAYA</w:delText>
          </w:r>
        </w:del>
      </w:moveTo>
    </w:p>
    <w:p w14:paraId="03357C9E" w14:textId="77777777" w:rsidR="00DC7F4D" w:rsidRPr="00E60C31" w:rsidRDefault="00DC7F4D" w:rsidP="002967C0">
      <w:pPr>
        <w:spacing w:after="0"/>
        <w:rPr>
          <w:ins w:id="1152" w:author="Otgontugs Samdan" w:date="2021-07-14T10:11:00Z"/>
          <w:moveTo w:id="1153" w:author="Erdene Baatar Erdene-Ochir" w:date="2020-02-07T23:29:00Z"/>
          <w:sz w:val="18"/>
          <w:szCs w:val="18"/>
        </w:rPr>
        <w:pPrChange w:id="1154" w:author="Otgontugs Samdan" w:date="2021-07-14T10:15:00Z">
          <w:pPr/>
        </w:pPrChange>
      </w:pPr>
    </w:p>
    <w:moveToRangeEnd w:id="1149"/>
    <w:p w14:paraId="1A17A515" w14:textId="52135B87" w:rsidR="00A70F69" w:rsidRPr="00E60C31" w:rsidDel="00DC7F4D" w:rsidRDefault="00A70F69" w:rsidP="002967C0">
      <w:pPr>
        <w:spacing w:after="0"/>
        <w:rPr>
          <w:del w:id="1155" w:author="Otgontugs Samdan" w:date="2021-07-14T10:11:00Z"/>
          <w:sz w:val="18"/>
          <w:szCs w:val="18"/>
        </w:rPr>
        <w:pPrChange w:id="1156" w:author="Otgontugs Samdan" w:date="2021-07-14T10:15:00Z">
          <w:pPr/>
        </w:pPrChange>
      </w:pPr>
    </w:p>
    <w:p w14:paraId="21583610" w14:textId="77777777" w:rsidR="00503353" w:rsidRDefault="00503353" w:rsidP="002967C0">
      <w:pPr>
        <w:spacing w:after="0"/>
        <w:rPr>
          <w:ins w:id="1157" w:author="Erdene Baatar Erdene-Ochir" w:date="2020-02-07T23:24:00Z"/>
          <w:b/>
          <w:bCs/>
          <w:sz w:val="20"/>
          <w:szCs w:val="20"/>
          <w:lang w:val="mn-MN"/>
        </w:rPr>
        <w:pPrChange w:id="1158" w:author="Otgontugs Samdan" w:date="2021-07-14T10:15:00Z">
          <w:pPr/>
        </w:pPrChange>
      </w:pPr>
      <w:ins w:id="1159" w:author="Erdene Baatar Erdene-Ochir" w:date="2020-02-07T23:22:00Z">
        <w:r>
          <w:rPr>
            <w:b/>
            <w:bCs/>
            <w:sz w:val="20"/>
            <w:szCs w:val="20"/>
            <w:lang w:val="mn-MN"/>
          </w:rPr>
          <w:t>Мөн чанар язгуурааса</w:t>
        </w:r>
      </w:ins>
      <w:ins w:id="1160" w:author="Erdene Baatar Erdene-Ochir" w:date="2020-02-07T23:23:00Z">
        <w:r>
          <w:rPr>
            <w:b/>
            <w:bCs/>
            <w:sz w:val="20"/>
            <w:szCs w:val="20"/>
            <w:lang w:val="mn-MN"/>
          </w:rPr>
          <w:t xml:space="preserve">а ариун нь үнэн </w:t>
        </w:r>
      </w:ins>
      <w:del w:id="1161" w:author="Erdene Baatar Erdene-Ochir" w:date="2020-02-07T23:23:00Z">
        <w:r w:rsidR="007B7201" w:rsidRPr="00E60C31" w:rsidDel="00503353">
          <w:rPr>
            <w:b/>
            <w:bCs/>
            <w:sz w:val="20"/>
            <w:szCs w:val="20"/>
            <w:lang w:val="mn-MN"/>
          </w:rPr>
          <w:delText>Үнэний туйлын огторгуй язгуурын ариун</w:delText>
        </w:r>
      </w:del>
      <w:ins w:id="1162" w:author="Erdene Baatar Erdene-Ochir" w:date="2020-02-07T23:23:00Z">
        <w:r>
          <w:rPr>
            <w:b/>
            <w:bCs/>
            <w:sz w:val="20"/>
            <w:szCs w:val="20"/>
            <w:lang w:val="mn-MN"/>
          </w:rPr>
          <w:t>бөгөөд</w:t>
        </w:r>
      </w:ins>
      <w:r w:rsidR="007B7201" w:rsidRPr="00E60C31">
        <w:rPr>
          <w:b/>
          <w:bCs/>
          <w:sz w:val="20"/>
          <w:szCs w:val="20"/>
          <w:lang w:val="mn-MN"/>
        </w:rPr>
        <w:t xml:space="preserve"> </w:t>
      </w:r>
    </w:p>
    <w:p w14:paraId="79CDB3B2" w14:textId="77777777" w:rsidR="00503353" w:rsidRDefault="00503353" w:rsidP="002967C0">
      <w:pPr>
        <w:spacing w:after="0"/>
        <w:rPr>
          <w:ins w:id="1163" w:author="Erdene Baatar Erdene-Ochir" w:date="2020-02-07T23:26:00Z"/>
          <w:b/>
          <w:bCs/>
          <w:sz w:val="20"/>
          <w:szCs w:val="20"/>
          <w:lang w:val="mn-MN"/>
        </w:rPr>
        <w:pPrChange w:id="1164" w:author="Otgontugs Samdan" w:date="2021-07-14T10:15:00Z">
          <w:pPr/>
        </w:pPrChange>
      </w:pPr>
      <w:ins w:id="1165" w:author="Erdene Baatar Erdene-Ochir" w:date="2020-02-07T23:24:00Z">
        <w:r>
          <w:rPr>
            <w:b/>
            <w:bCs/>
            <w:sz w:val="20"/>
            <w:szCs w:val="20"/>
            <w:lang w:val="mn-MN"/>
          </w:rPr>
          <w:t xml:space="preserve">Түүнд шүтсэн </w:t>
        </w:r>
      </w:ins>
      <w:del w:id="1166" w:author="Erdene Baatar Erdene-Ochir" w:date="2020-02-07T23:25:00Z">
        <w:r w:rsidR="007B7201" w:rsidRPr="00E60C31" w:rsidDel="00503353">
          <w:rPr>
            <w:b/>
            <w:bCs/>
            <w:sz w:val="20"/>
            <w:szCs w:val="20"/>
            <w:lang w:val="mn-MN"/>
          </w:rPr>
          <w:delText xml:space="preserve">хийгээд </w:delText>
        </w:r>
      </w:del>
      <w:r w:rsidR="007B7201" w:rsidRPr="00E60C31">
        <w:rPr>
          <w:b/>
          <w:bCs/>
          <w:sz w:val="20"/>
          <w:szCs w:val="20"/>
          <w:lang w:val="mn-MN"/>
        </w:rPr>
        <w:t xml:space="preserve">шүтэн </w:t>
      </w:r>
      <w:del w:id="1167" w:author="Erdene Baatar Erdene-Ochir" w:date="2020-02-07T23:25:00Z">
        <w:r w:rsidR="007B7201" w:rsidRPr="00E60C31" w:rsidDel="00503353">
          <w:rPr>
            <w:b/>
            <w:bCs/>
            <w:sz w:val="20"/>
            <w:szCs w:val="20"/>
            <w:lang w:val="mn-MN"/>
          </w:rPr>
          <w:delText xml:space="preserve">барилдлагын </w:delText>
        </w:r>
      </w:del>
      <w:ins w:id="1168" w:author="Erdene Baatar Erdene-Ochir" w:date="2020-02-07T23:25:00Z">
        <w:r w:rsidRPr="00E60C31">
          <w:rPr>
            <w:b/>
            <w:bCs/>
            <w:sz w:val="20"/>
            <w:szCs w:val="20"/>
            <w:lang w:val="mn-MN"/>
          </w:rPr>
          <w:t>барилдлаг</w:t>
        </w:r>
        <w:r>
          <w:rPr>
            <w:b/>
            <w:bCs/>
            <w:sz w:val="20"/>
            <w:szCs w:val="20"/>
            <w:lang w:val="mn-MN"/>
          </w:rPr>
          <w:t xml:space="preserve">аар </w:t>
        </w:r>
      </w:ins>
      <w:ins w:id="1169" w:author="Erdene Baatar Erdene-Ochir" w:date="2020-02-07T23:26:00Z">
        <w:r>
          <w:rPr>
            <w:b/>
            <w:bCs/>
            <w:sz w:val="20"/>
            <w:szCs w:val="20"/>
            <w:lang w:val="mn-MN"/>
          </w:rPr>
          <w:t>юмс оршин буй.</w:t>
        </w:r>
      </w:ins>
      <w:ins w:id="1170" w:author="Erdene Baatar Erdene-Ochir" w:date="2020-02-07T23:25:00Z">
        <w:r w:rsidRPr="00E60C31">
          <w:rPr>
            <w:b/>
            <w:bCs/>
            <w:sz w:val="20"/>
            <w:szCs w:val="20"/>
            <w:lang w:val="mn-MN"/>
          </w:rPr>
          <w:t xml:space="preserve"> </w:t>
        </w:r>
      </w:ins>
    </w:p>
    <w:p w14:paraId="1B2CB355" w14:textId="77777777" w:rsidR="00503353" w:rsidRDefault="00503353" w:rsidP="002967C0">
      <w:pPr>
        <w:spacing w:after="0"/>
        <w:rPr>
          <w:ins w:id="1171" w:author="Erdene Baatar Erdene-Ochir" w:date="2020-02-07T23:28:00Z"/>
          <w:b/>
          <w:bCs/>
          <w:sz w:val="20"/>
          <w:szCs w:val="20"/>
          <w:lang w:val="mn-MN"/>
        </w:rPr>
        <w:pPrChange w:id="1172" w:author="Otgontugs Samdan" w:date="2021-07-14T10:15:00Z">
          <w:pPr/>
        </w:pPrChange>
      </w:pPr>
      <w:ins w:id="1173" w:author="Erdene Baatar Erdene-Ochir" w:date="2020-02-07T23:27:00Z">
        <w:r>
          <w:rPr>
            <w:b/>
            <w:bCs/>
            <w:sz w:val="20"/>
            <w:szCs w:val="20"/>
            <w:lang w:val="mn-MN"/>
          </w:rPr>
          <w:t>Тиймээс хуурмаггүй бодь сэтгэлийн ерөөлийн утга учир бүхэн</w:t>
        </w:r>
      </w:ins>
      <w:del w:id="1174" w:author="Erdene Baatar Erdene-Ochir" w:date="2020-02-07T23:28:00Z">
        <w:r w:rsidR="007B7201" w:rsidRPr="00E60C31" w:rsidDel="00503353">
          <w:rPr>
            <w:b/>
            <w:bCs/>
            <w:sz w:val="20"/>
            <w:szCs w:val="20"/>
            <w:lang w:val="mn-MN"/>
          </w:rPr>
          <w:delText xml:space="preserve">харьцангуй үнэн хоёр хамтдаа нийлэх тэдний унаган төлвөөр залбирал бүхэн </w:delText>
        </w:r>
      </w:del>
    </w:p>
    <w:p w14:paraId="05DD21AA" w14:textId="35C6F001" w:rsidR="007B7201" w:rsidRPr="004D1755" w:rsidRDefault="007B7201">
      <w:pPr>
        <w:rPr>
          <w:b/>
          <w:bCs/>
          <w:sz w:val="20"/>
          <w:szCs w:val="20"/>
        </w:rPr>
      </w:pPr>
      <w:del w:id="1175" w:author="Erdene Baatar Erdene-Ochir" w:date="2020-02-07T23:28:00Z">
        <w:r w:rsidRPr="00E60C31" w:rsidDel="00503353">
          <w:rPr>
            <w:b/>
            <w:bCs/>
            <w:sz w:val="20"/>
            <w:szCs w:val="20"/>
            <w:lang w:val="mn-MN"/>
          </w:rPr>
          <w:delText xml:space="preserve">биелэлээ </w:delText>
        </w:r>
      </w:del>
      <w:ins w:id="1176" w:author="Erdene Baatar Erdene-Ochir" w:date="2020-02-07T23:28:00Z">
        <w:r w:rsidR="00503353">
          <w:rPr>
            <w:b/>
            <w:bCs/>
            <w:sz w:val="20"/>
            <w:szCs w:val="20"/>
            <w:lang w:val="mn-MN"/>
          </w:rPr>
          <w:t>Б</w:t>
        </w:r>
        <w:r w:rsidR="00503353" w:rsidRPr="00E60C31">
          <w:rPr>
            <w:b/>
            <w:bCs/>
            <w:sz w:val="20"/>
            <w:szCs w:val="20"/>
            <w:lang w:val="mn-MN"/>
          </w:rPr>
          <w:t xml:space="preserve">иелэлээ </w:t>
        </w:r>
      </w:ins>
      <w:ins w:id="1177" w:author="Otgontugs Samdan" w:date="2021-07-14T10:11:00Z">
        <w:r w:rsidR="00DC7F4D">
          <w:rPr>
            <w:b/>
            <w:bCs/>
            <w:sz w:val="20"/>
            <w:szCs w:val="20"/>
            <w:lang w:val="mn-MN"/>
          </w:rPr>
          <w:t xml:space="preserve">машид </w:t>
        </w:r>
      </w:ins>
      <w:r w:rsidRPr="00E60C31">
        <w:rPr>
          <w:b/>
          <w:bCs/>
          <w:sz w:val="20"/>
          <w:szCs w:val="20"/>
          <w:lang w:val="mn-MN"/>
        </w:rPr>
        <w:t>ол</w:t>
      </w:r>
      <w:del w:id="1178" w:author="Erdene Baatar Erdene-Ochir" w:date="2020-02-07T23:28:00Z">
        <w:r w:rsidRPr="00E60C31" w:rsidDel="00503353">
          <w:rPr>
            <w:b/>
            <w:bCs/>
            <w:sz w:val="20"/>
            <w:szCs w:val="20"/>
            <w:lang w:val="mn-MN"/>
          </w:rPr>
          <w:delText>ж</w:delText>
        </w:r>
        <w:r w:rsidR="002367C5" w:rsidDel="00503353">
          <w:rPr>
            <w:b/>
            <w:bCs/>
            <w:sz w:val="20"/>
            <w:szCs w:val="20"/>
            <w:lang w:val="mn-MN"/>
          </w:rPr>
          <w:delText>,</w:delText>
        </w:r>
        <w:r w:rsidRPr="00E60C31" w:rsidDel="00503353">
          <w:rPr>
            <w:b/>
            <w:bCs/>
            <w:sz w:val="20"/>
            <w:szCs w:val="20"/>
            <w:lang w:val="mn-MN"/>
          </w:rPr>
          <w:delText xml:space="preserve"> төгс гэгээрэлд би хүрэх</w:delText>
        </w:r>
      </w:del>
      <w:ins w:id="1179" w:author="Erdene Baatar Erdene-Ochir" w:date="2020-02-07T23:28:00Z">
        <w:r w:rsidR="00503353">
          <w:rPr>
            <w:b/>
            <w:bCs/>
            <w:sz w:val="20"/>
            <w:szCs w:val="20"/>
            <w:lang w:val="mn-MN"/>
          </w:rPr>
          <w:t>ох</w:t>
        </w:r>
      </w:ins>
      <w:r w:rsidRPr="00E60C31">
        <w:rPr>
          <w:b/>
          <w:bCs/>
          <w:sz w:val="20"/>
          <w:szCs w:val="20"/>
          <w:lang w:val="mn-MN"/>
        </w:rPr>
        <w:t xml:space="preserve"> болтугай</w:t>
      </w:r>
      <w:r w:rsidR="004D1755">
        <w:rPr>
          <w:b/>
          <w:bCs/>
          <w:sz w:val="20"/>
          <w:szCs w:val="20"/>
        </w:rPr>
        <w:t>!</w:t>
      </w:r>
      <w:ins w:id="1180" w:author="Erdene Baatar Erdene-Ochir" w:date="2020-02-07T23:28:00Z">
        <w:r w:rsidR="00503353">
          <w:rPr>
            <w:b/>
            <w:bCs/>
            <w:sz w:val="20"/>
            <w:szCs w:val="20"/>
          </w:rPr>
          <w:t xml:space="preserve"> </w:t>
        </w:r>
        <w:del w:id="1181" w:author="Otgontugs Samdan" w:date="2021-07-14T10:11:00Z">
          <w:r w:rsidR="00503353" w:rsidDel="00DC7F4D">
            <w:rPr>
              <w:b/>
              <w:bCs/>
              <w:sz w:val="20"/>
              <w:szCs w:val="20"/>
            </w:rPr>
            <w:delText>Суха</w:delText>
          </w:r>
        </w:del>
      </w:ins>
      <w:ins w:id="1182" w:author="Erdene Baatar Erdene-Ochir" w:date="2020-02-07T23:29:00Z">
        <w:del w:id="1183" w:author="Otgontugs Samdan" w:date="2021-07-14T10:11:00Z">
          <w:r w:rsidR="00503353" w:rsidDel="00DC7F4D">
            <w:rPr>
              <w:b/>
              <w:bCs/>
              <w:sz w:val="20"/>
              <w:szCs w:val="20"/>
            </w:rPr>
            <w:delText xml:space="preserve"> самаяа!</w:delText>
          </w:r>
        </w:del>
      </w:ins>
    </w:p>
    <w:p w14:paraId="56BFAD4A" w14:textId="1B8B881C" w:rsidR="00E60C31" w:rsidRPr="00E60C31" w:rsidDel="00503353" w:rsidRDefault="00E60C31">
      <w:pPr>
        <w:rPr>
          <w:moveFrom w:id="1184" w:author="Erdene Baatar Erdene-Ochir" w:date="2020-02-07T23:29:00Z"/>
          <w:sz w:val="18"/>
          <w:szCs w:val="18"/>
        </w:rPr>
      </w:pPr>
      <w:moveFromRangeStart w:id="1185" w:author="Erdene Baatar Erdene-Ochir" w:date="2020-02-07T23:29:00Z" w:name="move32010579"/>
      <w:moveFrom w:id="1186" w:author="Erdene Baatar Erdene-Ochir" w:date="2020-02-07T23:29:00Z">
        <w:r w:rsidRPr="00E60C31" w:rsidDel="00503353">
          <w:rPr>
            <w:sz w:val="18"/>
            <w:szCs w:val="18"/>
          </w:rPr>
          <w:t>SVAHA SAMAYA</w:t>
        </w:r>
      </w:moveFrom>
    </w:p>
    <w:moveFromRangeEnd w:id="1185"/>
    <w:p w14:paraId="3D81A1A7" w14:textId="4969527C" w:rsidR="00E60C31" w:rsidRPr="00E60C31" w:rsidDel="00DC7F4D" w:rsidRDefault="00E60C31">
      <w:pPr>
        <w:rPr>
          <w:del w:id="1187" w:author="Otgontugs Samdan" w:date="2021-07-14T10:11:00Z"/>
          <w:i/>
          <w:iCs/>
          <w:sz w:val="18"/>
          <w:szCs w:val="18"/>
        </w:rPr>
      </w:pPr>
      <w:del w:id="1188" w:author="Otgontugs Samdan" w:date="2021-07-14T10:11:00Z">
        <w:r w:rsidDel="00DC7F4D">
          <w:rPr>
            <w:i/>
            <w:iCs/>
            <w:sz w:val="18"/>
            <w:szCs w:val="18"/>
          </w:rPr>
          <w:delText xml:space="preserve">This was written on the Wood Sheep Year, twelfth month, seventeenth day \01.15.2016\ by Shar Khentrul Jabphel Lodro in the time of the four eras that is very close to the rise of a Golden Age, with the thought that these teachings are more needed than a treasure trove of jewels. It was completed on the Australian continent, near the city of </w:delText>
        </w:r>
        <w:r w:rsidR="004D1755" w:rsidDel="00DC7F4D">
          <w:rPr>
            <w:i/>
            <w:iCs/>
            <w:sz w:val="18"/>
            <w:szCs w:val="18"/>
          </w:rPr>
          <w:delText>Mel</w:delText>
        </w:r>
        <w:r w:rsidDel="00DC7F4D">
          <w:rPr>
            <w:i/>
            <w:iCs/>
            <w:sz w:val="18"/>
            <w:szCs w:val="18"/>
          </w:rPr>
          <w:delText>bourne</w:delText>
        </w:r>
        <w:r w:rsidR="004D1755" w:rsidDel="00DC7F4D">
          <w:rPr>
            <w:i/>
            <w:iCs/>
            <w:sz w:val="18"/>
            <w:szCs w:val="18"/>
          </w:rPr>
          <w:delText xml:space="preserve"> on a day when faithful students were conducting the solitary practice of the Three Isolations. May this Dharma flourish and bring benefit and joy. Bay it be </w:delText>
        </w:r>
        <w:r w:rsidR="0077375F" w:rsidDel="00DC7F4D">
          <w:rPr>
            <w:i/>
            <w:iCs/>
            <w:sz w:val="18"/>
            <w:szCs w:val="18"/>
          </w:rPr>
          <w:delText>auspicious</w:delText>
        </w:r>
        <w:r w:rsidR="004D1755" w:rsidDel="00DC7F4D">
          <w:rPr>
            <w:i/>
            <w:iCs/>
            <w:sz w:val="18"/>
            <w:szCs w:val="18"/>
          </w:rPr>
          <w:delText>!</w:delText>
        </w:r>
      </w:del>
    </w:p>
    <w:p w14:paraId="18BD9857" w14:textId="77777777" w:rsidR="0077375F" w:rsidRPr="00E60C31" w:rsidRDefault="0077375F" w:rsidP="0077375F">
      <w:pPr>
        <w:rPr>
          <w:b/>
          <w:bCs/>
          <w:sz w:val="20"/>
          <w:szCs w:val="20"/>
          <w:lang w:val="mn-MN"/>
        </w:rPr>
      </w:pPr>
      <w:r w:rsidRPr="00E60C31">
        <w:rPr>
          <w:b/>
          <w:bCs/>
          <w:sz w:val="20"/>
          <w:szCs w:val="20"/>
          <w:lang w:val="mn-MN"/>
        </w:rPr>
        <w:t>СУХА САМАЯ</w:t>
      </w:r>
    </w:p>
    <w:p w14:paraId="68452269" w14:textId="754F5573" w:rsidR="005D2479" w:rsidRPr="0077375F" w:rsidRDefault="007B7201">
      <w:pPr>
        <w:rPr>
          <w:b/>
          <w:bCs/>
          <w:sz w:val="20"/>
          <w:szCs w:val="20"/>
          <w:lang w:val="mn-MN"/>
        </w:rPr>
      </w:pPr>
      <w:r w:rsidRPr="0077375F">
        <w:rPr>
          <w:b/>
          <w:bCs/>
          <w:i/>
          <w:iCs/>
          <w:sz w:val="18"/>
          <w:szCs w:val="18"/>
          <w:lang w:val="mn-MN"/>
        </w:rPr>
        <w:t xml:space="preserve">Энэхүү ерөөлийг Модон Хонь жилийн арван хоёрдугаар сарын арван долооны өдөр \01.15.2016\ Шар Ханбрүл Жамбал </w:t>
      </w:r>
      <w:del w:id="1189" w:author="Erdene Baatar Erdene-Ochir" w:date="2020-02-07T23:30:00Z">
        <w:r w:rsidRPr="0077375F" w:rsidDel="00681B12">
          <w:rPr>
            <w:b/>
            <w:bCs/>
            <w:i/>
            <w:iCs/>
            <w:sz w:val="18"/>
            <w:szCs w:val="18"/>
            <w:lang w:val="mn-MN"/>
          </w:rPr>
          <w:delText xml:space="preserve">Лодро </w:delText>
        </w:r>
      </w:del>
      <w:ins w:id="1190" w:author="Erdene Baatar Erdene-Ochir" w:date="2020-02-07T23:30:00Z">
        <w:r w:rsidR="00681B12" w:rsidRPr="0077375F">
          <w:rPr>
            <w:b/>
            <w:bCs/>
            <w:i/>
            <w:iCs/>
            <w:sz w:val="18"/>
            <w:szCs w:val="18"/>
            <w:lang w:val="mn-MN"/>
          </w:rPr>
          <w:t>Лод</w:t>
        </w:r>
        <w:r w:rsidR="00681B12">
          <w:rPr>
            <w:b/>
            <w:bCs/>
            <w:i/>
            <w:iCs/>
            <w:sz w:val="18"/>
            <w:szCs w:val="18"/>
            <w:lang w:val="mn-MN"/>
          </w:rPr>
          <w:t>ой</w:t>
        </w:r>
        <w:r w:rsidR="00681B12" w:rsidRPr="0077375F">
          <w:rPr>
            <w:b/>
            <w:bCs/>
            <w:i/>
            <w:iCs/>
            <w:sz w:val="18"/>
            <w:szCs w:val="18"/>
            <w:lang w:val="mn-MN"/>
          </w:rPr>
          <w:t xml:space="preserve"> </w:t>
        </w:r>
      </w:ins>
      <w:del w:id="1191" w:author="Erdene Baatar Erdene-Ochir" w:date="2020-02-07T23:30:00Z">
        <w:r w:rsidRPr="0077375F" w:rsidDel="00681B12">
          <w:rPr>
            <w:b/>
            <w:bCs/>
            <w:i/>
            <w:iCs/>
            <w:sz w:val="18"/>
            <w:szCs w:val="18"/>
            <w:lang w:val="mn-MN"/>
          </w:rPr>
          <w:delText xml:space="preserve">Алтан </w:delText>
        </w:r>
      </w:del>
      <w:ins w:id="1192" w:author="Erdene Baatar Erdene-Ochir" w:date="2020-02-07T23:30:00Z">
        <w:r w:rsidR="00681B12">
          <w:rPr>
            <w:b/>
            <w:bCs/>
            <w:i/>
            <w:iCs/>
            <w:sz w:val="18"/>
            <w:szCs w:val="18"/>
            <w:lang w:val="mn-MN"/>
          </w:rPr>
          <w:t>төгс</w:t>
        </w:r>
        <w:r w:rsidR="00681B12" w:rsidRPr="0077375F">
          <w:rPr>
            <w:b/>
            <w:bCs/>
            <w:i/>
            <w:iCs/>
            <w:sz w:val="18"/>
            <w:szCs w:val="18"/>
            <w:lang w:val="mn-MN"/>
          </w:rPr>
          <w:t xml:space="preserve"> </w:t>
        </w:r>
      </w:ins>
      <w:del w:id="1193" w:author="Erdene Baatar Erdene-Ochir" w:date="2020-02-07T23:30:00Z">
        <w:r w:rsidR="002367C5" w:rsidDel="00681B12">
          <w:rPr>
            <w:b/>
            <w:bCs/>
            <w:i/>
            <w:iCs/>
            <w:sz w:val="18"/>
            <w:szCs w:val="18"/>
            <w:lang w:val="mn-MN"/>
          </w:rPr>
          <w:delText>Э</w:delText>
        </w:r>
        <w:r w:rsidRPr="0077375F" w:rsidDel="00681B12">
          <w:rPr>
            <w:b/>
            <w:bCs/>
            <w:i/>
            <w:iCs/>
            <w:sz w:val="18"/>
            <w:szCs w:val="18"/>
            <w:lang w:val="mn-MN"/>
          </w:rPr>
          <w:delText xml:space="preserve">риний </w:delText>
        </w:r>
      </w:del>
      <w:ins w:id="1194" w:author="Erdene Baatar Erdene-Ochir" w:date="2020-02-07T23:30:00Z">
        <w:r w:rsidR="00681B12">
          <w:rPr>
            <w:b/>
            <w:bCs/>
            <w:i/>
            <w:iCs/>
            <w:sz w:val="18"/>
            <w:szCs w:val="18"/>
            <w:lang w:val="mn-MN"/>
          </w:rPr>
          <w:t>э</w:t>
        </w:r>
        <w:r w:rsidR="00681B12" w:rsidRPr="0077375F">
          <w:rPr>
            <w:b/>
            <w:bCs/>
            <w:i/>
            <w:iCs/>
            <w:sz w:val="18"/>
            <w:szCs w:val="18"/>
            <w:lang w:val="mn-MN"/>
          </w:rPr>
          <w:t xml:space="preserve">рин </w:t>
        </w:r>
      </w:ins>
      <w:del w:id="1195" w:author="Erdene Baatar Erdene-Ochir" w:date="2020-02-07T23:30:00Z">
        <w:r w:rsidRPr="0077375F" w:rsidDel="00681B12">
          <w:rPr>
            <w:b/>
            <w:bCs/>
            <w:i/>
            <w:iCs/>
            <w:sz w:val="18"/>
            <w:szCs w:val="18"/>
            <w:lang w:val="mn-MN"/>
          </w:rPr>
          <w:delText xml:space="preserve">төрөх </w:delText>
        </w:r>
      </w:del>
      <w:ins w:id="1196" w:author="Erdene Baatar Erdene-Ochir" w:date="2020-02-07T23:30:00Z">
        <w:r w:rsidR="00681B12">
          <w:rPr>
            <w:b/>
            <w:bCs/>
            <w:i/>
            <w:iCs/>
            <w:sz w:val="18"/>
            <w:szCs w:val="18"/>
            <w:lang w:val="mn-MN"/>
          </w:rPr>
          <w:t>ирэх</w:t>
        </w:r>
        <w:r w:rsidR="00681B12" w:rsidRPr="0077375F">
          <w:rPr>
            <w:b/>
            <w:bCs/>
            <w:i/>
            <w:iCs/>
            <w:sz w:val="18"/>
            <w:szCs w:val="18"/>
            <w:lang w:val="mn-MN"/>
          </w:rPr>
          <w:t xml:space="preserve"> </w:t>
        </w:r>
      </w:ins>
      <w:r w:rsidRPr="0077375F">
        <w:rPr>
          <w:b/>
          <w:bCs/>
          <w:i/>
          <w:iCs/>
          <w:sz w:val="18"/>
          <w:szCs w:val="18"/>
          <w:lang w:val="mn-MN"/>
        </w:rPr>
        <w:t xml:space="preserve">хамгийн ойрын дөрвөн эриний үед, эдгээр сургаал эрдэнэсийн сангаас ч илүүтэй чухал хэмээн үзсэний тул </w:t>
      </w:r>
      <w:r w:rsidR="00D657C5" w:rsidRPr="0077375F">
        <w:rPr>
          <w:b/>
          <w:bCs/>
          <w:i/>
          <w:iCs/>
          <w:sz w:val="18"/>
          <w:szCs w:val="18"/>
          <w:lang w:val="mn-MN"/>
        </w:rPr>
        <w:t xml:space="preserve">                       </w:t>
      </w:r>
      <w:r w:rsidRPr="0077375F">
        <w:rPr>
          <w:b/>
          <w:bCs/>
          <w:i/>
          <w:iCs/>
          <w:sz w:val="18"/>
          <w:szCs w:val="18"/>
          <w:lang w:val="mn-MN"/>
        </w:rPr>
        <w:t>Австрал</w:t>
      </w:r>
      <w:del w:id="1197" w:author="Erdene Baatar Erdene-Ochir" w:date="2020-02-07T23:32:00Z">
        <w:r w:rsidRPr="0077375F" w:rsidDel="00681B12">
          <w:rPr>
            <w:b/>
            <w:bCs/>
            <w:i/>
            <w:iCs/>
            <w:sz w:val="18"/>
            <w:szCs w:val="18"/>
            <w:lang w:val="mn-MN"/>
          </w:rPr>
          <w:delText>и тив</w:delText>
        </w:r>
      </w:del>
      <w:r w:rsidRPr="0077375F">
        <w:rPr>
          <w:b/>
          <w:bCs/>
          <w:i/>
          <w:iCs/>
          <w:sz w:val="18"/>
          <w:szCs w:val="18"/>
          <w:lang w:val="mn-MN"/>
        </w:rPr>
        <w:t>ийн Мелбурн хотын ойролцоо</w:t>
      </w:r>
      <w:r w:rsidR="005D2479" w:rsidRPr="0077375F">
        <w:rPr>
          <w:b/>
          <w:bCs/>
          <w:i/>
          <w:iCs/>
          <w:sz w:val="18"/>
          <w:szCs w:val="18"/>
          <w:lang w:val="mn-MN"/>
        </w:rPr>
        <w:t xml:space="preserve"> </w:t>
      </w:r>
      <w:r w:rsidRPr="0077375F">
        <w:rPr>
          <w:b/>
          <w:bCs/>
          <w:i/>
          <w:iCs/>
          <w:sz w:val="18"/>
          <w:szCs w:val="18"/>
          <w:lang w:val="mn-MN"/>
        </w:rPr>
        <w:t xml:space="preserve">шавь нараа </w:t>
      </w:r>
      <w:del w:id="1198" w:author="Erdene Baatar Erdene-Ochir" w:date="2020-02-07T23:32:00Z">
        <w:r w:rsidR="002367C5" w:rsidDel="00681B12">
          <w:rPr>
            <w:b/>
            <w:bCs/>
            <w:i/>
            <w:iCs/>
            <w:sz w:val="18"/>
            <w:szCs w:val="18"/>
            <w:lang w:val="mn-MN"/>
          </w:rPr>
          <w:delText>Г</w:delText>
        </w:r>
        <w:r w:rsidRPr="0077375F" w:rsidDel="00681B12">
          <w:rPr>
            <w:b/>
            <w:bCs/>
            <w:i/>
            <w:iCs/>
            <w:sz w:val="18"/>
            <w:szCs w:val="18"/>
            <w:lang w:val="mn-MN"/>
          </w:rPr>
          <w:delText xml:space="preserve">урван </w:delText>
        </w:r>
      </w:del>
      <w:ins w:id="1199" w:author="Erdene Baatar Erdene-Ochir" w:date="2020-02-07T23:32:00Z">
        <w:r w:rsidR="00681B12">
          <w:rPr>
            <w:b/>
            <w:bCs/>
            <w:i/>
            <w:iCs/>
            <w:sz w:val="18"/>
            <w:szCs w:val="18"/>
            <w:lang w:val="mn-MN"/>
          </w:rPr>
          <w:t>г</w:t>
        </w:r>
        <w:r w:rsidR="00681B12" w:rsidRPr="0077375F">
          <w:rPr>
            <w:b/>
            <w:bCs/>
            <w:i/>
            <w:iCs/>
            <w:sz w:val="18"/>
            <w:szCs w:val="18"/>
            <w:lang w:val="mn-MN"/>
          </w:rPr>
          <w:t xml:space="preserve">урван </w:t>
        </w:r>
      </w:ins>
      <w:del w:id="1200" w:author="Erdene Baatar Erdene-Ochir" w:date="2020-02-07T23:32:00Z">
        <w:r w:rsidR="002367C5" w:rsidDel="00681B12">
          <w:rPr>
            <w:b/>
            <w:bCs/>
            <w:i/>
            <w:iCs/>
            <w:sz w:val="18"/>
            <w:szCs w:val="18"/>
            <w:lang w:val="mn-MN"/>
          </w:rPr>
          <w:delText>Х</w:delText>
        </w:r>
        <w:r w:rsidRPr="0077375F" w:rsidDel="00681B12">
          <w:rPr>
            <w:b/>
            <w:bCs/>
            <w:i/>
            <w:iCs/>
            <w:sz w:val="18"/>
            <w:szCs w:val="18"/>
            <w:lang w:val="mn-MN"/>
          </w:rPr>
          <w:delText xml:space="preserve">умилтын </w:delText>
        </w:r>
      </w:del>
      <w:ins w:id="1201" w:author="Erdene Baatar Erdene-Ochir" w:date="2020-02-07T23:32:00Z">
        <w:r w:rsidR="00681B12">
          <w:rPr>
            <w:b/>
            <w:bCs/>
            <w:i/>
            <w:iCs/>
            <w:sz w:val="18"/>
            <w:szCs w:val="18"/>
            <w:lang w:val="mn-MN"/>
          </w:rPr>
          <w:t>аглагийн</w:t>
        </w:r>
        <w:r w:rsidR="00681B12" w:rsidRPr="0077375F">
          <w:rPr>
            <w:b/>
            <w:bCs/>
            <w:i/>
            <w:iCs/>
            <w:sz w:val="18"/>
            <w:szCs w:val="18"/>
            <w:lang w:val="mn-MN"/>
          </w:rPr>
          <w:t xml:space="preserve"> </w:t>
        </w:r>
      </w:ins>
      <w:del w:id="1202" w:author="Erdene Baatar Erdene-Ochir" w:date="2020-02-07T23:32:00Z">
        <w:r w:rsidRPr="0077375F" w:rsidDel="00681B12">
          <w:rPr>
            <w:b/>
            <w:bCs/>
            <w:i/>
            <w:iCs/>
            <w:sz w:val="18"/>
            <w:szCs w:val="18"/>
            <w:lang w:val="mn-MN"/>
          </w:rPr>
          <w:delText xml:space="preserve">дадлагад </w:delText>
        </w:r>
      </w:del>
      <w:ins w:id="1203" w:author="Erdene Baatar Erdene-Ochir" w:date="2020-02-07T23:32:00Z">
        <w:r w:rsidR="00681B12">
          <w:rPr>
            <w:b/>
            <w:bCs/>
            <w:i/>
            <w:iCs/>
            <w:sz w:val="18"/>
            <w:szCs w:val="18"/>
            <w:lang w:val="mn-MN"/>
          </w:rPr>
          <w:t>бясалгалд</w:t>
        </w:r>
        <w:r w:rsidR="00681B12" w:rsidRPr="0077375F">
          <w:rPr>
            <w:b/>
            <w:bCs/>
            <w:i/>
            <w:iCs/>
            <w:sz w:val="18"/>
            <w:szCs w:val="18"/>
            <w:lang w:val="mn-MN"/>
          </w:rPr>
          <w:t xml:space="preserve"> </w:t>
        </w:r>
      </w:ins>
      <w:del w:id="1204" w:author="Erdene Baatar Erdene-Ochir" w:date="2020-02-07T23:33:00Z">
        <w:r w:rsidRPr="0077375F" w:rsidDel="00681B12">
          <w:rPr>
            <w:b/>
            <w:bCs/>
            <w:i/>
            <w:iCs/>
            <w:sz w:val="18"/>
            <w:szCs w:val="18"/>
            <w:lang w:val="mn-MN"/>
          </w:rPr>
          <w:delText xml:space="preserve">орсны </w:delText>
        </w:r>
      </w:del>
      <w:ins w:id="1205" w:author="Erdene Baatar Erdene-Ochir" w:date="2020-02-07T23:33:00Z">
        <w:r w:rsidR="00681B12" w:rsidRPr="0077375F">
          <w:rPr>
            <w:b/>
            <w:bCs/>
            <w:i/>
            <w:iCs/>
            <w:sz w:val="18"/>
            <w:szCs w:val="18"/>
            <w:lang w:val="mn-MN"/>
          </w:rPr>
          <w:t>орс</w:t>
        </w:r>
        <w:r w:rsidR="00681B12">
          <w:rPr>
            <w:b/>
            <w:bCs/>
            <w:i/>
            <w:iCs/>
            <w:sz w:val="18"/>
            <w:szCs w:val="18"/>
            <w:lang w:val="mn-MN"/>
          </w:rPr>
          <w:t>он үед</w:t>
        </w:r>
      </w:ins>
      <w:del w:id="1206" w:author="Erdene Baatar Erdene-Ochir" w:date="2020-02-07T23:33:00Z">
        <w:r w:rsidRPr="0077375F" w:rsidDel="00681B12">
          <w:rPr>
            <w:b/>
            <w:bCs/>
            <w:i/>
            <w:iCs/>
            <w:sz w:val="18"/>
            <w:szCs w:val="18"/>
            <w:lang w:val="mn-MN"/>
          </w:rPr>
          <w:delText>дараа</w:delText>
        </w:r>
        <w:r w:rsidR="002367C5" w:rsidDel="00681B12">
          <w:rPr>
            <w:b/>
            <w:bCs/>
            <w:i/>
            <w:iCs/>
            <w:sz w:val="18"/>
            <w:szCs w:val="18"/>
            <w:lang w:val="mn-MN"/>
          </w:rPr>
          <w:delText>гаар</w:delText>
        </w:r>
      </w:del>
      <w:r w:rsidRPr="0077375F">
        <w:rPr>
          <w:b/>
          <w:bCs/>
          <w:i/>
          <w:iCs/>
          <w:sz w:val="18"/>
          <w:szCs w:val="18"/>
          <w:lang w:val="mn-MN"/>
        </w:rPr>
        <w:t xml:space="preserve"> бичиж дуусгасан болой. </w:t>
      </w:r>
      <w:ins w:id="1207" w:author="Erdene Baatar Erdene-Ochir" w:date="2020-02-07T23:33:00Z">
        <w:r w:rsidR="00681B12">
          <w:rPr>
            <w:b/>
            <w:bCs/>
            <w:i/>
            <w:iCs/>
            <w:sz w:val="18"/>
            <w:szCs w:val="18"/>
            <w:lang w:val="mn-MN"/>
          </w:rPr>
          <w:t xml:space="preserve">Үүний буянаар энэхүү </w:t>
        </w:r>
      </w:ins>
      <w:r w:rsidRPr="0077375F">
        <w:rPr>
          <w:b/>
          <w:bCs/>
          <w:i/>
          <w:iCs/>
          <w:sz w:val="18"/>
          <w:szCs w:val="18"/>
          <w:lang w:val="mn-MN"/>
        </w:rPr>
        <w:t xml:space="preserve">Бурханы ном дэлгэрэн цэцэглэж </w:t>
      </w:r>
      <w:del w:id="1208" w:author="Erdene Baatar Erdene-Ochir" w:date="2020-02-07T23:34:00Z">
        <w:r w:rsidRPr="0077375F" w:rsidDel="00681B12">
          <w:rPr>
            <w:b/>
            <w:bCs/>
            <w:i/>
            <w:iCs/>
            <w:sz w:val="18"/>
            <w:szCs w:val="18"/>
            <w:lang w:val="mn-MN"/>
          </w:rPr>
          <w:delText>баяр тусыг</w:delText>
        </w:r>
      </w:del>
      <w:ins w:id="1209" w:author="Erdene Baatar Erdene-Ochir" w:date="2020-02-07T23:34:00Z">
        <w:r w:rsidR="00681B12">
          <w:rPr>
            <w:b/>
            <w:bCs/>
            <w:i/>
            <w:iCs/>
            <w:sz w:val="18"/>
            <w:szCs w:val="18"/>
            <w:lang w:val="mn-MN"/>
          </w:rPr>
          <w:t>тус амгаланг</w:t>
        </w:r>
      </w:ins>
      <w:r w:rsidRPr="0077375F">
        <w:rPr>
          <w:b/>
          <w:bCs/>
          <w:i/>
          <w:iCs/>
          <w:sz w:val="18"/>
          <w:szCs w:val="18"/>
          <w:lang w:val="mn-MN"/>
        </w:rPr>
        <w:t xml:space="preserve"> авчрах болтугай. </w:t>
      </w:r>
      <w:del w:id="1210" w:author="Erdene Baatar Erdene-Ochir" w:date="2020-02-07T23:34:00Z">
        <w:r w:rsidRPr="0077375F" w:rsidDel="00681B12">
          <w:rPr>
            <w:b/>
            <w:bCs/>
            <w:i/>
            <w:iCs/>
            <w:sz w:val="18"/>
            <w:szCs w:val="18"/>
            <w:lang w:val="mn-MN"/>
          </w:rPr>
          <w:delText>Бэлэг дэмбэрэл</w:delText>
        </w:r>
      </w:del>
      <w:ins w:id="1211" w:author="Erdene Baatar Erdene-Ochir" w:date="2020-02-07T23:34:00Z">
        <w:r w:rsidR="00681B12">
          <w:rPr>
            <w:b/>
            <w:bCs/>
            <w:i/>
            <w:iCs/>
            <w:sz w:val="18"/>
            <w:szCs w:val="18"/>
            <w:lang w:val="mn-MN"/>
          </w:rPr>
          <w:t>Өлзий хутаг</w:t>
        </w:r>
      </w:ins>
      <w:r w:rsidRPr="0077375F">
        <w:rPr>
          <w:b/>
          <w:bCs/>
          <w:i/>
          <w:iCs/>
          <w:sz w:val="18"/>
          <w:szCs w:val="18"/>
          <w:lang w:val="mn-MN"/>
        </w:rPr>
        <w:t xml:space="preserve"> бат оршиг.</w:t>
      </w:r>
      <w:r w:rsidR="005D2479" w:rsidRPr="0077375F">
        <w:rPr>
          <w:b/>
          <w:bCs/>
          <w:i/>
          <w:iCs/>
          <w:sz w:val="18"/>
          <w:szCs w:val="18"/>
          <w:lang w:val="mn-MN"/>
        </w:rPr>
        <w:t xml:space="preserve">                     </w:t>
      </w:r>
      <w:r w:rsidR="005D2479" w:rsidRPr="0077375F">
        <w:rPr>
          <w:b/>
          <w:bCs/>
          <w:sz w:val="20"/>
          <w:szCs w:val="20"/>
          <w:lang w:val="mn-MN"/>
        </w:rPr>
        <w:t xml:space="preserve">                           </w:t>
      </w:r>
    </w:p>
    <w:p w14:paraId="6F5A55DF" w14:textId="77777777" w:rsidR="009534DF" w:rsidRPr="0077375F" w:rsidRDefault="009534DF">
      <w:pPr>
        <w:rPr>
          <w:b/>
          <w:bCs/>
          <w:sz w:val="20"/>
          <w:szCs w:val="20"/>
          <w:lang w:val="mn-MN"/>
        </w:rPr>
      </w:pPr>
    </w:p>
    <w:p w14:paraId="5B7D5A35" w14:textId="77777777" w:rsidR="00DD3418" w:rsidRPr="001B6709" w:rsidRDefault="00DD3418">
      <w:pPr>
        <w:rPr>
          <w:sz w:val="20"/>
          <w:szCs w:val="20"/>
          <w:lang w:val="mn-MN"/>
        </w:rPr>
      </w:pPr>
    </w:p>
    <w:sectPr w:rsidR="00DD3418" w:rsidRPr="001B6709" w:rsidSect="00666944">
      <w:pgSz w:w="11909" w:h="16834" w:code="9"/>
      <w:pgMar w:top="1440" w:right="720" w:bottom="144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2" w:author="Erdene Baatar Erdene-Ochir" w:date="2020-02-06T22:29:00Z" w:initials="EBE">
    <w:p w14:paraId="2DA8C4EE" w14:textId="2A0DA66B" w:rsidR="00503353" w:rsidRDefault="00503353">
      <w:pPr>
        <w:pStyle w:val="CommentText"/>
      </w:pPr>
      <w:r>
        <w:rPr>
          <w:rStyle w:val="CommentReference"/>
        </w:rPr>
        <w:annotationRef/>
      </w:r>
      <w:r>
        <w:t xml:space="preserve">As the PDF page of the Tibetan version for this part was corrupted (covered by a message block), I </w:t>
      </w:r>
      <w:proofErr w:type="gramStart"/>
      <w:r>
        <w:t>couldn’t</w:t>
      </w:r>
      <w:proofErr w:type="gramEnd"/>
      <w:r>
        <w:t xml:space="preserve"> consult the Tibetan version.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A8C4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A8C4EE" w16cid:durableId="21E711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tgontugs Samdan">
    <w15:presenceInfo w15:providerId="Windows Live" w15:userId="e448fae8edc65314"/>
  </w15:person>
  <w15:person w15:author="Erdene Baatar Erdene-Ochir">
    <w15:presenceInfo w15:providerId="Windows Live" w15:userId="0df417bcd880da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bookFoldPrintingSheets w:val="-4"/>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44"/>
    <w:rsid w:val="0000732C"/>
    <w:rsid w:val="000073E5"/>
    <w:rsid w:val="00062070"/>
    <w:rsid w:val="00097414"/>
    <w:rsid w:val="000A647F"/>
    <w:rsid w:val="000A747C"/>
    <w:rsid w:val="000E652D"/>
    <w:rsid w:val="001512E5"/>
    <w:rsid w:val="00155F08"/>
    <w:rsid w:val="001762D6"/>
    <w:rsid w:val="001B1338"/>
    <w:rsid w:val="001B6709"/>
    <w:rsid w:val="001D243B"/>
    <w:rsid w:val="001D5CEC"/>
    <w:rsid w:val="001E3DA7"/>
    <w:rsid w:val="00206F5B"/>
    <w:rsid w:val="002367C5"/>
    <w:rsid w:val="0025261A"/>
    <w:rsid w:val="002967C0"/>
    <w:rsid w:val="002A2A26"/>
    <w:rsid w:val="00305D7E"/>
    <w:rsid w:val="00327009"/>
    <w:rsid w:val="003571EB"/>
    <w:rsid w:val="00360601"/>
    <w:rsid w:val="00362C9B"/>
    <w:rsid w:val="003A10BD"/>
    <w:rsid w:val="003C7447"/>
    <w:rsid w:val="00417DF6"/>
    <w:rsid w:val="00454B24"/>
    <w:rsid w:val="00460D2F"/>
    <w:rsid w:val="004623BE"/>
    <w:rsid w:val="004D1755"/>
    <w:rsid w:val="004F6A97"/>
    <w:rsid w:val="00503353"/>
    <w:rsid w:val="00520D4D"/>
    <w:rsid w:val="00532093"/>
    <w:rsid w:val="00562DAC"/>
    <w:rsid w:val="00566085"/>
    <w:rsid w:val="005B1D8C"/>
    <w:rsid w:val="005D2479"/>
    <w:rsid w:val="00602D8F"/>
    <w:rsid w:val="00611DB4"/>
    <w:rsid w:val="00666944"/>
    <w:rsid w:val="00681B12"/>
    <w:rsid w:val="00694486"/>
    <w:rsid w:val="006C1236"/>
    <w:rsid w:val="006D7F63"/>
    <w:rsid w:val="006D7FB9"/>
    <w:rsid w:val="00707889"/>
    <w:rsid w:val="00737B1D"/>
    <w:rsid w:val="00760069"/>
    <w:rsid w:val="0077375F"/>
    <w:rsid w:val="00783955"/>
    <w:rsid w:val="007B5A29"/>
    <w:rsid w:val="007B5E52"/>
    <w:rsid w:val="007B7201"/>
    <w:rsid w:val="007D59D1"/>
    <w:rsid w:val="007F2BF6"/>
    <w:rsid w:val="00875906"/>
    <w:rsid w:val="00891266"/>
    <w:rsid w:val="008E7AEA"/>
    <w:rsid w:val="00941D3E"/>
    <w:rsid w:val="009534DF"/>
    <w:rsid w:val="00982F04"/>
    <w:rsid w:val="009A1081"/>
    <w:rsid w:val="009F484F"/>
    <w:rsid w:val="00A1187B"/>
    <w:rsid w:val="00A16774"/>
    <w:rsid w:val="00A42B6A"/>
    <w:rsid w:val="00A70F69"/>
    <w:rsid w:val="00AA5E11"/>
    <w:rsid w:val="00AD33FE"/>
    <w:rsid w:val="00B0139C"/>
    <w:rsid w:val="00B04EB6"/>
    <w:rsid w:val="00B16E85"/>
    <w:rsid w:val="00BB37E3"/>
    <w:rsid w:val="00BC7CBA"/>
    <w:rsid w:val="00C220AB"/>
    <w:rsid w:val="00C5746D"/>
    <w:rsid w:val="00C87557"/>
    <w:rsid w:val="00CB6769"/>
    <w:rsid w:val="00CF0D99"/>
    <w:rsid w:val="00CF4636"/>
    <w:rsid w:val="00D25816"/>
    <w:rsid w:val="00D4446D"/>
    <w:rsid w:val="00D657C5"/>
    <w:rsid w:val="00D8457C"/>
    <w:rsid w:val="00DC7F4D"/>
    <w:rsid w:val="00DD3418"/>
    <w:rsid w:val="00DD626B"/>
    <w:rsid w:val="00E26C99"/>
    <w:rsid w:val="00E60C31"/>
    <w:rsid w:val="00F05DED"/>
    <w:rsid w:val="00F70ACA"/>
    <w:rsid w:val="00F81B34"/>
    <w:rsid w:val="00FF513C"/>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A114"/>
  <w15:chartTrackingRefBased/>
  <w15:docId w15:val="{DD1B74C4-2D16-4688-95B1-1B617E7A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4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746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70ACA"/>
    <w:rPr>
      <w:sz w:val="16"/>
      <w:szCs w:val="16"/>
    </w:rPr>
  </w:style>
  <w:style w:type="paragraph" w:styleId="CommentText">
    <w:name w:val="annotation text"/>
    <w:basedOn w:val="Normal"/>
    <w:link w:val="CommentTextChar"/>
    <w:uiPriority w:val="99"/>
    <w:semiHidden/>
    <w:unhideWhenUsed/>
    <w:rsid w:val="00F70ACA"/>
    <w:pPr>
      <w:spacing w:line="240" w:lineRule="auto"/>
    </w:pPr>
    <w:rPr>
      <w:sz w:val="20"/>
      <w:szCs w:val="20"/>
    </w:rPr>
  </w:style>
  <w:style w:type="character" w:customStyle="1" w:styleId="CommentTextChar">
    <w:name w:val="Comment Text Char"/>
    <w:basedOn w:val="DefaultParagraphFont"/>
    <w:link w:val="CommentText"/>
    <w:uiPriority w:val="99"/>
    <w:semiHidden/>
    <w:rsid w:val="00F70ACA"/>
    <w:rPr>
      <w:sz w:val="20"/>
      <w:szCs w:val="20"/>
    </w:rPr>
  </w:style>
  <w:style w:type="paragraph" w:styleId="CommentSubject">
    <w:name w:val="annotation subject"/>
    <w:basedOn w:val="CommentText"/>
    <w:next w:val="CommentText"/>
    <w:link w:val="CommentSubjectChar"/>
    <w:uiPriority w:val="99"/>
    <w:semiHidden/>
    <w:unhideWhenUsed/>
    <w:rsid w:val="00F70ACA"/>
    <w:rPr>
      <w:b/>
      <w:bCs/>
    </w:rPr>
  </w:style>
  <w:style w:type="character" w:customStyle="1" w:styleId="CommentSubjectChar">
    <w:name w:val="Comment Subject Char"/>
    <w:basedOn w:val="CommentTextChar"/>
    <w:link w:val="CommentSubject"/>
    <w:uiPriority w:val="99"/>
    <w:semiHidden/>
    <w:rsid w:val="00F70A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3668</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Otgontugs Samdan</dc:creator>
  <cp:keywords/>
  <dc:description/>
  <cp:lastModifiedBy>Otgontugs Samdan</cp:lastModifiedBy>
  <cp:revision>12</cp:revision>
  <dcterms:created xsi:type="dcterms:W3CDTF">2020-02-01T23:20:00Z</dcterms:created>
  <dcterms:modified xsi:type="dcterms:W3CDTF">2021-07-14T14:16:00Z</dcterms:modified>
</cp:coreProperties>
</file>